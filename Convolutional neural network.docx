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115F3" w14:textId="77777777" w:rsidR="002E3138" w:rsidRDefault="002E3138" w:rsidP="002E3138">
      <w:pPr>
        <w:spacing w:before="100" w:beforeAutospacing="1" w:after="100" w:afterAutospacing="1" w:line="240" w:lineRule="auto"/>
        <w:jc w:val="center"/>
        <w:outlineLvl w:val="3"/>
        <w:rPr>
          <w:ins w:id="0" w:author="Juan José García Aguirre" w:date="2024-05-27T10:11:00Z" w16du:dateUtc="2024-05-27T13:11:00Z"/>
          <w:rFonts w:ascii="Times New Roman" w:eastAsia="Times New Roman" w:hAnsi="Times New Roman" w:cs="Times New Roman"/>
          <w:kern w:val="0"/>
          <w:sz w:val="44"/>
          <w:szCs w:val="44"/>
          <w:lang w:val="en-US" w:eastAsia="es-CO"/>
          <w14:ligatures w14:val="none"/>
        </w:rPr>
      </w:pPr>
      <w:r w:rsidRPr="002E3138">
        <w:rPr>
          <w:rFonts w:ascii="Times New Roman" w:eastAsia="Times New Roman" w:hAnsi="Times New Roman" w:cs="Times New Roman"/>
          <w:kern w:val="0"/>
          <w:sz w:val="44"/>
          <w:szCs w:val="44"/>
          <w:lang w:val="en-US" w:eastAsia="es-CO"/>
          <w14:ligatures w14:val="none"/>
        </w:rPr>
        <w:t>Convolutional neural network for fracture detection in x-ray images</w:t>
      </w:r>
    </w:p>
    <w:p w14:paraId="29EFBA67" w14:textId="023CF842" w:rsidR="000A40F6" w:rsidRPr="002E3138" w:rsidRDefault="000A40F6" w:rsidP="002E3138">
      <w:pPr>
        <w:spacing w:before="100" w:beforeAutospacing="1" w:after="100" w:afterAutospacing="1" w:line="240" w:lineRule="auto"/>
        <w:jc w:val="center"/>
        <w:outlineLvl w:val="3"/>
        <w:rPr>
          <w:rFonts w:ascii="Times New Roman" w:eastAsia="Times New Roman" w:hAnsi="Times New Roman" w:cs="Times New Roman"/>
          <w:b/>
          <w:bCs/>
          <w:kern w:val="0"/>
          <w:sz w:val="40"/>
          <w:szCs w:val="40"/>
          <w:lang w:val="en-US" w:eastAsia="es-CO"/>
          <w14:ligatures w14:val="none"/>
        </w:rPr>
        <w:sectPr w:rsidR="000A40F6" w:rsidRPr="002E3138" w:rsidSect="002E3138">
          <w:pgSz w:w="12240" w:h="15840"/>
          <w:pgMar w:top="1417" w:right="1701" w:bottom="1417" w:left="1701" w:header="708" w:footer="708" w:gutter="0"/>
          <w:cols w:space="284"/>
          <w:docGrid w:linePitch="360"/>
        </w:sectPr>
      </w:pPr>
    </w:p>
    <w:p w14:paraId="70A660C6" w14:textId="394C72BD" w:rsidR="000A40F6" w:rsidRPr="000A40F6" w:rsidRDefault="000A40F6" w:rsidP="000A40F6">
      <w:pPr>
        <w:spacing w:before="100" w:beforeAutospacing="1" w:after="100" w:afterAutospacing="1" w:line="240" w:lineRule="auto"/>
        <w:jc w:val="center"/>
        <w:outlineLvl w:val="3"/>
        <w:rPr>
          <w:ins w:id="1" w:author="Juan José García Aguirre" w:date="2024-05-27T10:12:00Z" w16du:dateUtc="2024-05-27T13:12:00Z"/>
          <w:rFonts w:ascii="Times New Roman" w:eastAsia="Times New Roman" w:hAnsi="Times New Roman" w:cs="Times New Roman"/>
          <w:b/>
          <w:bCs/>
          <w:kern w:val="0"/>
          <w:sz w:val="22"/>
          <w:szCs w:val="22"/>
          <w:lang w:eastAsia="es-CO"/>
          <w14:ligatures w14:val="none"/>
          <w:rPrChange w:id="2" w:author="Juan José García Aguirre" w:date="2024-05-27T10:12:00Z" w16du:dateUtc="2024-05-27T13:12:00Z">
            <w:rPr>
              <w:ins w:id="3" w:author="Juan José García Aguirre" w:date="2024-05-27T10:12:00Z" w16du:dateUtc="2024-05-27T13:12:00Z"/>
              <w:rFonts w:ascii="Times New Roman" w:eastAsia="Times New Roman" w:hAnsi="Times New Roman" w:cs="Times New Roman"/>
              <w:b/>
              <w:bCs/>
              <w:kern w:val="0"/>
              <w:sz w:val="22"/>
              <w:szCs w:val="22"/>
              <w:lang w:val="en-US" w:eastAsia="es-CO"/>
              <w14:ligatures w14:val="none"/>
            </w:rPr>
          </w:rPrChange>
        </w:rPr>
        <w:pPrChange w:id="4" w:author="Juan José García Aguirre" w:date="2024-05-27T10:12:00Z" w16du:dateUtc="2024-05-27T13:12:00Z">
          <w:pPr>
            <w:spacing w:before="100" w:beforeAutospacing="1" w:after="100" w:afterAutospacing="1" w:line="240" w:lineRule="auto"/>
            <w:jc w:val="both"/>
            <w:outlineLvl w:val="3"/>
          </w:pPr>
        </w:pPrChange>
      </w:pPr>
      <w:ins w:id="5" w:author="Juan José García Aguirre" w:date="2024-05-27T10:12:00Z" w16du:dateUtc="2024-05-27T13:12:00Z">
        <w:r w:rsidRPr="000A40F6">
          <w:rPr>
            <w:rFonts w:ascii="Times New Roman" w:eastAsia="Times New Roman" w:hAnsi="Times New Roman" w:cs="Times New Roman"/>
            <w:b/>
            <w:bCs/>
            <w:kern w:val="0"/>
            <w:sz w:val="22"/>
            <w:szCs w:val="22"/>
            <w:lang w:eastAsia="es-CO"/>
            <w14:ligatures w14:val="none"/>
            <w:rPrChange w:id="6" w:author="Juan José García Aguirre" w:date="2024-05-27T10:12:00Z" w16du:dateUtc="2024-05-27T13:12:00Z">
              <w:rPr>
                <w:rFonts w:ascii="Times New Roman" w:eastAsia="Times New Roman" w:hAnsi="Times New Roman" w:cs="Times New Roman"/>
                <w:b/>
                <w:bCs/>
                <w:kern w:val="0"/>
                <w:sz w:val="22"/>
                <w:szCs w:val="22"/>
                <w:lang w:val="en-US" w:eastAsia="es-CO"/>
                <w14:ligatures w14:val="none"/>
              </w:rPr>
            </w:rPrChange>
          </w:rPr>
          <w:t>Juan José García A</w:t>
        </w:r>
        <w:r>
          <w:rPr>
            <w:rFonts w:ascii="Times New Roman" w:eastAsia="Times New Roman" w:hAnsi="Times New Roman" w:cs="Times New Roman"/>
            <w:b/>
            <w:bCs/>
            <w:kern w:val="0"/>
            <w:sz w:val="22"/>
            <w:szCs w:val="22"/>
            <w:lang w:eastAsia="es-CO"/>
            <w14:ligatures w14:val="none"/>
          </w:rPr>
          <w:t>guirre</w:t>
        </w:r>
      </w:ins>
    </w:p>
    <w:p w14:paraId="712300D7" w14:textId="1B9A337B" w:rsidR="00990F6C" w:rsidRPr="000A40F6" w:rsidDel="000A40F6" w:rsidRDefault="00317730" w:rsidP="000A40F6">
      <w:pPr>
        <w:spacing w:before="100" w:beforeAutospacing="1" w:after="100" w:afterAutospacing="1" w:line="240" w:lineRule="auto"/>
        <w:jc w:val="both"/>
        <w:outlineLvl w:val="3"/>
        <w:rPr>
          <w:del w:id="7" w:author="Juan José García Aguirre" w:date="2024-05-27T10:12:00Z" w16du:dateUtc="2024-05-27T13:12:00Z"/>
          <w:rFonts w:ascii="Times New Roman" w:eastAsia="Times New Roman" w:hAnsi="Times New Roman" w:cs="Times New Roman"/>
          <w:b/>
          <w:bCs/>
          <w:kern w:val="0"/>
          <w:sz w:val="22"/>
          <w:szCs w:val="22"/>
          <w:lang w:eastAsia="es-CO"/>
          <w14:ligatures w14:val="none"/>
          <w:rPrChange w:id="8" w:author="Juan José García Aguirre" w:date="2024-05-27T10:12:00Z" w16du:dateUtc="2024-05-27T13:12:00Z">
            <w:rPr>
              <w:del w:id="9" w:author="Juan José García Aguirre" w:date="2024-05-27T10:12:00Z" w16du:dateUtc="2024-05-27T13:12:00Z"/>
              <w:rFonts w:ascii="Times New Roman" w:eastAsia="Times New Roman" w:hAnsi="Times New Roman" w:cs="Times New Roman"/>
              <w:b/>
              <w:bCs/>
              <w:kern w:val="0"/>
              <w:sz w:val="22"/>
              <w:szCs w:val="22"/>
              <w:lang w:val="en-US" w:eastAsia="es-CO"/>
              <w14:ligatures w14:val="none"/>
            </w:rPr>
          </w:rPrChange>
        </w:rPr>
      </w:pPr>
      <w:proofErr w:type="spellStart"/>
      <w:r w:rsidRPr="000A40F6">
        <w:rPr>
          <w:rFonts w:ascii="Times New Roman" w:eastAsia="Times New Roman" w:hAnsi="Times New Roman" w:cs="Times New Roman"/>
          <w:b/>
          <w:bCs/>
          <w:kern w:val="0"/>
          <w:sz w:val="22"/>
          <w:szCs w:val="22"/>
          <w:lang w:eastAsia="es-CO"/>
          <w14:ligatures w14:val="none"/>
          <w:rPrChange w:id="10" w:author="Juan José García Aguirre" w:date="2024-05-27T10:12:00Z" w16du:dateUtc="2024-05-27T13:12:00Z">
            <w:rPr>
              <w:rFonts w:ascii="Times New Roman" w:eastAsia="Times New Roman" w:hAnsi="Times New Roman" w:cs="Times New Roman"/>
              <w:b/>
              <w:bCs/>
              <w:kern w:val="0"/>
              <w:sz w:val="22"/>
              <w:szCs w:val="22"/>
              <w:lang w:val="en-US" w:eastAsia="es-CO"/>
              <w14:ligatures w14:val="none"/>
            </w:rPr>
          </w:rPrChange>
        </w:rPr>
        <w:t>Abstract</w:t>
      </w:r>
      <w:proofErr w:type="spellEnd"/>
    </w:p>
    <w:p w14:paraId="5305BEC9" w14:textId="75C98FAD" w:rsidR="00541910" w:rsidRPr="000A40F6" w:rsidDel="000A40F6" w:rsidRDefault="00541910" w:rsidP="00541910">
      <w:pPr>
        <w:spacing w:before="100" w:beforeAutospacing="1" w:after="100" w:afterAutospacing="1" w:line="240" w:lineRule="auto"/>
        <w:jc w:val="both"/>
        <w:outlineLvl w:val="3"/>
        <w:rPr>
          <w:del w:id="11" w:author="Juan José García Aguirre" w:date="2024-05-27T10:12:00Z" w16du:dateUtc="2024-05-27T13:12:00Z"/>
          <w:rFonts w:ascii="Times New Roman" w:eastAsia="Times New Roman" w:hAnsi="Times New Roman" w:cs="Times New Roman"/>
          <w:kern w:val="0"/>
          <w:sz w:val="22"/>
          <w:szCs w:val="22"/>
          <w:lang w:eastAsia="es-CO"/>
          <w14:ligatures w14:val="none"/>
          <w:rPrChange w:id="12" w:author="Juan José García Aguirre" w:date="2024-05-27T10:12:00Z" w16du:dateUtc="2024-05-27T13:12:00Z">
            <w:rPr>
              <w:del w:id="13" w:author="Juan José García Aguirre" w:date="2024-05-27T10:12:00Z" w16du:dateUtc="2024-05-27T13:12:00Z"/>
              <w:rFonts w:ascii="Times New Roman" w:eastAsia="Times New Roman" w:hAnsi="Times New Roman" w:cs="Times New Roman"/>
              <w:kern w:val="0"/>
              <w:sz w:val="22"/>
              <w:szCs w:val="22"/>
              <w:lang w:val="en-US" w:eastAsia="es-CO"/>
              <w14:ligatures w14:val="none"/>
            </w:rPr>
          </w:rPrChange>
        </w:rPr>
        <w:sectPr w:rsidR="00541910" w:rsidRPr="000A40F6" w:rsidDel="000A40F6" w:rsidSect="000A40F6">
          <w:type w:val="continuous"/>
          <w:pgSz w:w="12240" w:h="15840"/>
          <w:pgMar w:top="1417" w:right="1701" w:bottom="1417" w:left="1701" w:header="708" w:footer="708" w:gutter="0"/>
          <w:cols w:num="1" w:space="284"/>
          <w:docGrid w:linePitch="360"/>
          <w:sectPrChange w:id="14" w:author="Juan José García Aguirre" w:date="2024-05-27T10:11:00Z" w16du:dateUtc="2024-05-27T13:11:00Z">
            <w:sectPr w:rsidR="00541910" w:rsidRPr="000A40F6" w:rsidDel="000A40F6" w:rsidSect="000A40F6">
              <w:pgMar w:top="1417" w:right="1701" w:bottom="1417" w:left="1701" w:header="708" w:footer="708" w:gutter="0"/>
              <w:cols w:num="2"/>
            </w:sectPr>
          </w:sectPrChange>
        </w:sectPr>
      </w:pPr>
    </w:p>
    <w:p w14:paraId="2678DEAC" w14:textId="1DD029F8" w:rsidR="00541910" w:rsidRDefault="000A40F6" w:rsidP="00541910">
      <w:pPr>
        <w:spacing w:before="100" w:beforeAutospacing="1" w:after="100" w:afterAutospacing="1" w:line="240" w:lineRule="auto"/>
        <w:jc w:val="both"/>
        <w:outlineLvl w:val="3"/>
        <w:rPr>
          <w:rFonts w:ascii="Times New Roman" w:eastAsia="Times New Roman" w:hAnsi="Times New Roman" w:cs="Times New Roman"/>
          <w:kern w:val="0"/>
          <w:sz w:val="22"/>
          <w:szCs w:val="22"/>
          <w:lang w:val="en-US" w:eastAsia="es-CO"/>
          <w14:ligatures w14:val="none"/>
        </w:rPr>
      </w:pPr>
      <w:ins w:id="15" w:author="Juan José García Aguirre" w:date="2024-05-27T10:12:00Z" w16du:dateUtc="2024-05-27T13:12:00Z">
        <w:r>
          <w:rPr>
            <w:rFonts w:ascii="Times New Roman" w:eastAsia="Times New Roman" w:hAnsi="Times New Roman" w:cs="Times New Roman"/>
            <w:kern w:val="0"/>
            <w:sz w:val="22"/>
            <w:szCs w:val="22"/>
            <w:lang w:val="en-US" w:eastAsia="es-CO"/>
            <w14:ligatures w14:val="none"/>
          </w:rPr>
          <w:t xml:space="preserve"> - </w:t>
        </w:r>
      </w:ins>
      <w:r w:rsidR="00541910" w:rsidRPr="00541910">
        <w:rPr>
          <w:rFonts w:ascii="Times New Roman" w:eastAsia="Times New Roman" w:hAnsi="Times New Roman" w:cs="Times New Roman"/>
          <w:kern w:val="0"/>
          <w:sz w:val="22"/>
          <w:szCs w:val="22"/>
          <w:lang w:val="en-US" w:eastAsia="es-CO"/>
          <w14:ligatures w14:val="none"/>
        </w:rPr>
        <w:t xml:space="preserve">This study introduces a convolutional neural network (CNN) tailored for </w:t>
      </w:r>
      <w:r w:rsidR="00E30F30" w:rsidRPr="00541910">
        <w:rPr>
          <w:rFonts w:ascii="Times New Roman" w:eastAsia="Times New Roman" w:hAnsi="Times New Roman" w:cs="Times New Roman"/>
          <w:kern w:val="0"/>
          <w:sz w:val="22"/>
          <w:szCs w:val="22"/>
          <w:lang w:val="en-US" w:eastAsia="es-CO"/>
          <w14:ligatures w14:val="none"/>
        </w:rPr>
        <w:t xml:space="preserve">detection </w:t>
      </w:r>
      <w:r w:rsidR="00E30F30">
        <w:rPr>
          <w:rFonts w:ascii="Times New Roman" w:eastAsia="Times New Roman" w:hAnsi="Times New Roman" w:cs="Times New Roman"/>
          <w:kern w:val="0"/>
          <w:sz w:val="22"/>
          <w:szCs w:val="22"/>
          <w:lang w:val="en-US" w:eastAsia="es-CO"/>
          <w14:ligatures w14:val="none"/>
        </w:rPr>
        <w:t>of</w:t>
      </w:r>
      <w:r w:rsidR="00C75A9A">
        <w:rPr>
          <w:rFonts w:ascii="Times New Roman" w:eastAsia="Times New Roman" w:hAnsi="Times New Roman" w:cs="Times New Roman"/>
          <w:kern w:val="0"/>
          <w:sz w:val="22"/>
          <w:szCs w:val="22"/>
          <w:lang w:val="en-US" w:eastAsia="es-CO"/>
          <w14:ligatures w14:val="none"/>
        </w:rPr>
        <w:t xml:space="preserve"> bond’s fractures based on</w:t>
      </w:r>
      <w:r w:rsidR="00C75A9A" w:rsidRPr="00541910">
        <w:rPr>
          <w:rFonts w:ascii="Times New Roman" w:eastAsia="Times New Roman" w:hAnsi="Times New Roman" w:cs="Times New Roman"/>
          <w:kern w:val="0"/>
          <w:sz w:val="22"/>
          <w:szCs w:val="22"/>
          <w:lang w:val="en-US" w:eastAsia="es-CO"/>
          <w14:ligatures w14:val="none"/>
        </w:rPr>
        <w:t xml:space="preserve"> </w:t>
      </w:r>
      <w:r w:rsidR="00541910" w:rsidRPr="00541910">
        <w:rPr>
          <w:rFonts w:ascii="Times New Roman" w:eastAsia="Times New Roman" w:hAnsi="Times New Roman" w:cs="Times New Roman"/>
          <w:kern w:val="0"/>
          <w:sz w:val="22"/>
          <w:szCs w:val="22"/>
          <w:lang w:val="en-US" w:eastAsia="es-CO"/>
          <w14:ligatures w14:val="none"/>
        </w:rPr>
        <w:t xml:space="preserve">X-ray images. Image classification is a crucial task in computer vision, finding applications across diverse </w:t>
      </w:r>
      <w:r w:rsidR="00335E75">
        <w:rPr>
          <w:rFonts w:ascii="Times New Roman" w:eastAsia="Times New Roman" w:hAnsi="Times New Roman" w:cs="Times New Roman"/>
          <w:kern w:val="0"/>
          <w:sz w:val="22"/>
          <w:szCs w:val="22"/>
          <w:lang w:val="en-US" w:eastAsia="es-CO"/>
          <w14:ligatures w14:val="none"/>
        </w:rPr>
        <w:t>fields</w:t>
      </w:r>
      <w:r w:rsidR="00541910" w:rsidRPr="00541910">
        <w:rPr>
          <w:rFonts w:ascii="Times New Roman" w:eastAsia="Times New Roman" w:hAnsi="Times New Roman" w:cs="Times New Roman"/>
          <w:kern w:val="0"/>
          <w:sz w:val="22"/>
          <w:szCs w:val="22"/>
          <w:lang w:val="en-US" w:eastAsia="es-CO"/>
          <w14:ligatures w14:val="none"/>
        </w:rPr>
        <w:t xml:space="preserve">. In the medical </w:t>
      </w:r>
      <w:r w:rsidR="00335E75">
        <w:rPr>
          <w:rFonts w:ascii="Times New Roman" w:eastAsia="Times New Roman" w:hAnsi="Times New Roman" w:cs="Times New Roman"/>
          <w:kern w:val="0"/>
          <w:sz w:val="22"/>
          <w:szCs w:val="22"/>
          <w:lang w:val="en-US" w:eastAsia="es-CO"/>
          <w14:ligatures w14:val="none"/>
        </w:rPr>
        <w:t>one</w:t>
      </w:r>
      <w:r w:rsidR="00541910" w:rsidRPr="00541910">
        <w:rPr>
          <w:rFonts w:ascii="Times New Roman" w:eastAsia="Times New Roman" w:hAnsi="Times New Roman" w:cs="Times New Roman"/>
          <w:kern w:val="0"/>
          <w:sz w:val="22"/>
          <w:szCs w:val="22"/>
          <w:lang w:val="en-US" w:eastAsia="es-CO"/>
          <w14:ligatures w14:val="none"/>
        </w:rPr>
        <w:t xml:space="preserve">, X-ray images serve as pivotal diagnostic tools, offering insights into a patient's health condition. This work focuses on automating fracture detection </w:t>
      </w:r>
      <w:r w:rsidR="00335E75">
        <w:rPr>
          <w:rFonts w:ascii="Times New Roman" w:eastAsia="Times New Roman" w:hAnsi="Times New Roman" w:cs="Times New Roman"/>
          <w:kern w:val="0"/>
          <w:sz w:val="22"/>
          <w:szCs w:val="22"/>
          <w:lang w:val="en-US" w:eastAsia="es-CO"/>
          <w14:ligatures w14:val="none"/>
        </w:rPr>
        <w:t>using</w:t>
      </w:r>
      <w:r w:rsidR="00541910" w:rsidRPr="00541910">
        <w:rPr>
          <w:rFonts w:ascii="Times New Roman" w:eastAsia="Times New Roman" w:hAnsi="Times New Roman" w:cs="Times New Roman"/>
          <w:kern w:val="0"/>
          <w:sz w:val="22"/>
          <w:szCs w:val="22"/>
          <w:lang w:val="en-US" w:eastAsia="es-CO"/>
          <w14:ligatures w14:val="none"/>
        </w:rPr>
        <w:t xml:space="preserve"> </w:t>
      </w:r>
      <w:r w:rsidR="00335E75">
        <w:rPr>
          <w:rFonts w:ascii="Times New Roman" w:eastAsia="Times New Roman" w:hAnsi="Times New Roman" w:cs="Times New Roman"/>
          <w:kern w:val="0"/>
          <w:sz w:val="22"/>
          <w:szCs w:val="22"/>
          <w:lang w:val="en-US" w:eastAsia="es-CO"/>
          <w14:ligatures w14:val="none"/>
        </w:rPr>
        <w:t xml:space="preserve">only </w:t>
      </w:r>
      <w:r w:rsidR="00541910" w:rsidRPr="00541910">
        <w:rPr>
          <w:rFonts w:ascii="Times New Roman" w:eastAsia="Times New Roman" w:hAnsi="Times New Roman" w:cs="Times New Roman"/>
          <w:kern w:val="0"/>
          <w:sz w:val="22"/>
          <w:szCs w:val="22"/>
          <w:lang w:val="en-US" w:eastAsia="es-CO"/>
          <w14:ligatures w14:val="none"/>
        </w:rPr>
        <w:t>X-ray images, leveraging CNNs for image classification. The proposed methodology integrates various tools and techniques within a CNN framework, implemented using PyTorch and executed on the Google Colab environment with a Tesla T4 GPU.</w:t>
      </w:r>
    </w:p>
    <w:p w14:paraId="1E7501DC" w14:textId="77777777" w:rsidR="00541910" w:rsidRDefault="00541910" w:rsidP="002B657F">
      <w:pPr>
        <w:spacing w:before="100" w:beforeAutospacing="1" w:after="100" w:afterAutospacing="1" w:line="240" w:lineRule="auto"/>
        <w:jc w:val="both"/>
        <w:outlineLvl w:val="3"/>
        <w:rPr>
          <w:rFonts w:ascii="Times New Roman" w:eastAsia="Times New Roman" w:hAnsi="Times New Roman" w:cs="Times New Roman"/>
          <w:b/>
          <w:bCs/>
          <w:kern w:val="0"/>
          <w:lang w:val="en-US" w:eastAsia="es-CO"/>
          <w14:ligatures w14:val="none"/>
        </w:rPr>
        <w:sectPr w:rsidR="00541910" w:rsidSect="00541910">
          <w:type w:val="continuous"/>
          <w:pgSz w:w="12240" w:h="15840"/>
          <w:pgMar w:top="1417" w:right="1701" w:bottom="1417" w:left="1701" w:header="708" w:footer="708" w:gutter="0"/>
          <w:cols w:space="284"/>
          <w:docGrid w:linePitch="360"/>
        </w:sectPr>
      </w:pPr>
    </w:p>
    <w:p w14:paraId="11C7F337" w14:textId="4A7FDE1D" w:rsidR="00317730" w:rsidRPr="00FD66D4" w:rsidRDefault="00317730" w:rsidP="002B657F">
      <w:pPr>
        <w:spacing w:before="100" w:beforeAutospacing="1" w:after="100" w:afterAutospacing="1" w:line="240" w:lineRule="auto"/>
        <w:jc w:val="both"/>
        <w:outlineLvl w:val="3"/>
        <w:rPr>
          <w:rFonts w:ascii="Times New Roman" w:eastAsia="Times New Roman" w:hAnsi="Times New Roman" w:cs="Times New Roman"/>
          <w:b/>
          <w:bCs/>
          <w:kern w:val="0"/>
          <w:lang w:val="en-US" w:eastAsia="es-CO"/>
          <w14:ligatures w14:val="none"/>
        </w:rPr>
      </w:pPr>
      <w:r w:rsidRPr="00317730">
        <w:rPr>
          <w:rFonts w:ascii="Times New Roman" w:eastAsia="Times New Roman" w:hAnsi="Times New Roman" w:cs="Times New Roman"/>
          <w:b/>
          <w:bCs/>
          <w:kern w:val="0"/>
          <w:lang w:val="en-US" w:eastAsia="es-CO"/>
          <w14:ligatures w14:val="none"/>
        </w:rPr>
        <w:t>Introduction</w:t>
      </w:r>
    </w:p>
    <w:p w14:paraId="0E1D2054" w14:textId="5885C2B6" w:rsidR="002B657F" w:rsidRPr="001933AE" w:rsidRDefault="002B657F" w:rsidP="002B657F">
      <w:pPr>
        <w:spacing w:before="100" w:beforeAutospacing="1" w:after="100" w:afterAutospacing="1" w:line="240" w:lineRule="auto"/>
        <w:jc w:val="both"/>
        <w:rPr>
          <w:rFonts w:ascii="Times New Roman" w:eastAsia="Times New Roman" w:hAnsi="Times New Roman" w:cs="Times New Roman"/>
          <w:kern w:val="0"/>
          <w:sz w:val="22"/>
          <w:szCs w:val="22"/>
          <w:lang w:val="en-US" w:eastAsia="es-CO"/>
          <w14:ligatures w14:val="none"/>
        </w:rPr>
      </w:pPr>
      <w:r w:rsidRPr="001933AE">
        <w:rPr>
          <w:rFonts w:ascii="Times New Roman" w:eastAsia="Times New Roman" w:hAnsi="Times New Roman" w:cs="Times New Roman"/>
          <w:kern w:val="0"/>
          <w:sz w:val="22"/>
          <w:szCs w:val="22"/>
          <w:lang w:val="en-US" w:eastAsia="es-CO"/>
          <w14:ligatures w14:val="none"/>
        </w:rPr>
        <w:t xml:space="preserve">Image classification is a fundamental problem in computer vision </w:t>
      </w:r>
      <w:r w:rsidR="00335E75">
        <w:rPr>
          <w:rFonts w:ascii="Times New Roman" w:eastAsia="Times New Roman" w:hAnsi="Times New Roman" w:cs="Times New Roman"/>
          <w:kern w:val="0"/>
          <w:sz w:val="22"/>
          <w:szCs w:val="22"/>
          <w:lang w:val="en-US" w:eastAsia="es-CO"/>
          <w14:ligatures w14:val="none"/>
        </w:rPr>
        <w:t>within</w:t>
      </w:r>
      <w:r w:rsidRPr="001933AE">
        <w:rPr>
          <w:rFonts w:ascii="Times New Roman" w:eastAsia="Times New Roman" w:hAnsi="Times New Roman" w:cs="Times New Roman"/>
          <w:kern w:val="0"/>
          <w:sz w:val="22"/>
          <w:szCs w:val="22"/>
          <w:lang w:val="en-US" w:eastAsia="es-CO"/>
          <w14:ligatures w14:val="none"/>
        </w:rPr>
        <w:t xml:space="preserve"> various </w:t>
      </w:r>
      <w:r w:rsidR="00335E75">
        <w:rPr>
          <w:rFonts w:ascii="Times New Roman" w:eastAsia="Times New Roman" w:hAnsi="Times New Roman" w:cs="Times New Roman"/>
          <w:kern w:val="0"/>
          <w:sz w:val="22"/>
          <w:szCs w:val="22"/>
          <w:lang w:val="en-US" w:eastAsia="es-CO"/>
          <w14:ligatures w14:val="none"/>
        </w:rPr>
        <w:t xml:space="preserve">application </w:t>
      </w:r>
      <w:r w:rsidRPr="001933AE">
        <w:rPr>
          <w:rFonts w:ascii="Times New Roman" w:eastAsia="Times New Roman" w:hAnsi="Times New Roman" w:cs="Times New Roman"/>
          <w:kern w:val="0"/>
          <w:sz w:val="22"/>
          <w:szCs w:val="22"/>
          <w:lang w:val="en-US" w:eastAsia="es-CO"/>
          <w14:ligatures w14:val="none"/>
        </w:rPr>
        <w:t xml:space="preserve">fields. One of these could be the processing of X-rays, which encompass different </w:t>
      </w:r>
      <w:r w:rsidRPr="00E30F30">
        <w:rPr>
          <w:rFonts w:ascii="Times New Roman" w:eastAsia="Times New Roman" w:hAnsi="Times New Roman" w:cs="Times New Roman"/>
          <w:kern w:val="0"/>
          <w:sz w:val="22"/>
          <w:szCs w:val="22"/>
          <w:lang w:val="en-US" w:eastAsia="es-CO"/>
          <w14:ligatures w14:val="none"/>
        </w:rPr>
        <w:t>types</w:t>
      </w:r>
      <w:ins w:id="16" w:author="Juan José García Aguirre" w:date="2024-05-27T09:21:00Z" w16du:dateUtc="2024-05-27T12:21:00Z">
        <w:r w:rsidR="00E30F30" w:rsidRPr="00E30F30">
          <w:rPr>
            <w:rFonts w:ascii="Times New Roman" w:eastAsia="Times New Roman" w:hAnsi="Times New Roman" w:cs="Times New Roman"/>
            <w:kern w:val="0"/>
            <w:sz w:val="22"/>
            <w:szCs w:val="22"/>
            <w:lang w:val="en-US" w:eastAsia="es-CO"/>
            <w14:ligatures w14:val="none"/>
            <w:rPrChange w:id="17" w:author="Juan José García Aguirre" w:date="2024-05-27T09:21:00Z" w16du:dateUtc="2024-05-27T12:21:00Z">
              <w:rPr>
                <w:rFonts w:ascii="Times New Roman" w:eastAsia="Times New Roman" w:hAnsi="Times New Roman" w:cs="Times New Roman"/>
                <w:kern w:val="0"/>
                <w:sz w:val="22"/>
                <w:szCs w:val="22"/>
                <w:highlight w:val="yellow"/>
                <w:lang w:val="en-US" w:eastAsia="es-CO"/>
                <w14:ligatures w14:val="none"/>
              </w:rPr>
            </w:rPrChange>
          </w:rPr>
          <w:t xml:space="preserve"> of radiographies</w:t>
        </w:r>
        <w:r w:rsidR="00E30F30">
          <w:rPr>
            <w:rFonts w:ascii="Times New Roman" w:eastAsia="Times New Roman" w:hAnsi="Times New Roman" w:cs="Times New Roman"/>
            <w:kern w:val="0"/>
            <w:sz w:val="22"/>
            <w:szCs w:val="22"/>
            <w:lang w:val="en-US" w:eastAsia="es-CO"/>
            <w14:ligatures w14:val="none"/>
          </w:rPr>
          <w:t xml:space="preserve"> </w:t>
        </w:r>
      </w:ins>
      <w:r w:rsidR="003F6318">
        <w:rPr>
          <w:rFonts w:ascii="Times New Roman" w:eastAsia="Times New Roman" w:hAnsi="Times New Roman" w:cs="Times New Roman"/>
          <w:kern w:val="0"/>
          <w:sz w:val="22"/>
          <w:szCs w:val="22"/>
          <w:lang w:val="en-US" w:eastAsia="es-CO"/>
          <w14:ligatures w14:val="none"/>
        </w:rPr>
        <w:t>to obtain</w:t>
      </w:r>
      <w:r w:rsidRPr="001933AE">
        <w:rPr>
          <w:rFonts w:ascii="Times New Roman" w:eastAsia="Times New Roman" w:hAnsi="Times New Roman" w:cs="Times New Roman"/>
          <w:kern w:val="0"/>
          <w:sz w:val="22"/>
          <w:szCs w:val="22"/>
          <w:lang w:val="en-US" w:eastAsia="es-CO"/>
          <w14:ligatures w14:val="none"/>
        </w:rPr>
        <w:t xml:space="preserve"> predictions about a person's health </w:t>
      </w:r>
      <w:del w:id="18" w:author="Juan José García Aguirre" w:date="2024-05-27T09:21:00Z" w16du:dateUtc="2024-05-27T12:21:00Z">
        <w:r w:rsidRPr="001933AE" w:rsidDel="00E30F30">
          <w:rPr>
            <w:rFonts w:ascii="Times New Roman" w:eastAsia="Times New Roman" w:hAnsi="Times New Roman" w:cs="Times New Roman"/>
            <w:kern w:val="0"/>
            <w:sz w:val="22"/>
            <w:szCs w:val="22"/>
            <w:lang w:val="en-US" w:eastAsia="es-CO"/>
            <w14:ligatures w14:val="none"/>
          </w:rPr>
          <w:delText xml:space="preserve">based  </w:delText>
        </w:r>
        <w:r w:rsidR="003F6318" w:rsidDel="00E30F30">
          <w:rPr>
            <w:rFonts w:ascii="Times New Roman" w:eastAsia="Times New Roman" w:hAnsi="Times New Roman" w:cs="Times New Roman"/>
            <w:kern w:val="0"/>
            <w:sz w:val="22"/>
            <w:szCs w:val="22"/>
            <w:lang w:val="en-US" w:eastAsia="es-CO"/>
            <w14:ligatures w14:val="none"/>
          </w:rPr>
          <w:delText>only</w:delText>
        </w:r>
      </w:del>
      <w:ins w:id="19" w:author="Juan José García Aguirre" w:date="2024-05-27T09:21:00Z" w16du:dateUtc="2024-05-27T12:21:00Z">
        <w:r w:rsidR="00E30F30" w:rsidRPr="001933AE">
          <w:rPr>
            <w:rFonts w:ascii="Times New Roman" w:eastAsia="Times New Roman" w:hAnsi="Times New Roman" w:cs="Times New Roman"/>
            <w:kern w:val="0"/>
            <w:sz w:val="22"/>
            <w:szCs w:val="22"/>
            <w:lang w:val="en-US" w:eastAsia="es-CO"/>
            <w14:ligatures w14:val="none"/>
          </w:rPr>
          <w:t>based only</w:t>
        </w:r>
      </w:ins>
      <w:r w:rsidR="003F6318">
        <w:rPr>
          <w:rFonts w:ascii="Times New Roman" w:eastAsia="Times New Roman" w:hAnsi="Times New Roman" w:cs="Times New Roman"/>
          <w:kern w:val="0"/>
          <w:sz w:val="22"/>
          <w:szCs w:val="22"/>
          <w:lang w:val="en-US" w:eastAsia="es-CO"/>
          <w14:ligatures w14:val="none"/>
        </w:rPr>
        <w:t xml:space="preserve"> </w:t>
      </w:r>
      <w:r w:rsidRPr="001933AE">
        <w:rPr>
          <w:rFonts w:ascii="Times New Roman" w:eastAsia="Times New Roman" w:hAnsi="Times New Roman" w:cs="Times New Roman"/>
          <w:kern w:val="0"/>
          <w:sz w:val="22"/>
          <w:szCs w:val="22"/>
          <w:lang w:val="en-US" w:eastAsia="es-CO"/>
          <w14:ligatures w14:val="none"/>
        </w:rPr>
        <w:t>on the X-ray image</w:t>
      </w:r>
      <w:r w:rsidR="003F6318">
        <w:rPr>
          <w:rFonts w:ascii="Times New Roman" w:eastAsia="Times New Roman" w:hAnsi="Times New Roman" w:cs="Times New Roman"/>
          <w:kern w:val="0"/>
          <w:sz w:val="22"/>
          <w:szCs w:val="22"/>
          <w:lang w:val="en-US" w:eastAsia="es-CO"/>
          <w14:ligatures w14:val="none"/>
        </w:rPr>
        <w:t>s</w:t>
      </w:r>
      <w:r w:rsidRPr="001933AE">
        <w:rPr>
          <w:rFonts w:ascii="Times New Roman" w:eastAsia="Times New Roman" w:hAnsi="Times New Roman" w:cs="Times New Roman"/>
          <w:kern w:val="0"/>
          <w:sz w:val="22"/>
          <w:szCs w:val="22"/>
          <w:lang w:val="en-US" w:eastAsia="es-CO"/>
          <w14:ligatures w14:val="none"/>
        </w:rPr>
        <w:t xml:space="preserve">. This serves as a </w:t>
      </w:r>
      <w:r w:rsidR="003F6318">
        <w:rPr>
          <w:rFonts w:ascii="Times New Roman" w:eastAsia="Times New Roman" w:hAnsi="Times New Roman" w:cs="Times New Roman"/>
          <w:kern w:val="0"/>
          <w:sz w:val="22"/>
          <w:szCs w:val="22"/>
          <w:lang w:val="en-US" w:eastAsia="es-CO"/>
          <w14:ligatures w14:val="none"/>
        </w:rPr>
        <w:t xml:space="preserve">diagnosis </w:t>
      </w:r>
      <w:r w:rsidRPr="001933AE">
        <w:rPr>
          <w:rFonts w:ascii="Times New Roman" w:eastAsia="Times New Roman" w:hAnsi="Times New Roman" w:cs="Times New Roman"/>
          <w:kern w:val="0"/>
          <w:sz w:val="22"/>
          <w:szCs w:val="22"/>
          <w:lang w:val="en-US" w:eastAsia="es-CO"/>
          <w14:ligatures w14:val="none"/>
        </w:rPr>
        <w:t xml:space="preserve">tool. In </w:t>
      </w:r>
      <w:sdt>
        <w:sdtPr>
          <w:rPr>
            <w:rFonts w:ascii="Times New Roman" w:eastAsia="Times New Roman" w:hAnsi="Times New Roman" w:cs="Times New Roman"/>
            <w:color w:val="000000"/>
            <w:kern w:val="0"/>
            <w:sz w:val="22"/>
            <w:szCs w:val="22"/>
            <w:lang w:eastAsia="es-CO"/>
            <w14:ligatures w14:val="none"/>
          </w:rPr>
          <w:tag w:val="MENDELEY_CITATION_v3_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"/>
          <w:id w:val="-977757597"/>
          <w:placeholder>
            <w:docPart w:val="C509BE75482F422F819E8E6E161045B7"/>
          </w:placeholder>
        </w:sdtPr>
        <w:sdtContent>
          <w:ins w:id="20" w:author="Juan José García Aguirre" w:date="2024-05-27T11:14:00Z" w16du:dateUtc="2024-05-27T14:14:00Z">
            <w:r w:rsidR="004D3410" w:rsidRPr="004D3410">
              <w:rPr>
                <w:rFonts w:ascii="Times New Roman" w:eastAsia="Times New Roman" w:hAnsi="Times New Roman" w:cs="Times New Roman"/>
                <w:color w:val="000000"/>
                <w:kern w:val="0"/>
                <w:sz w:val="22"/>
                <w:szCs w:val="22"/>
                <w:lang w:val="en-US" w:eastAsia="es-CO"/>
                <w14:ligatures w14:val="none"/>
              </w:rPr>
              <w:t>[1]</w:t>
            </w:r>
          </w:ins>
          <w:del w:id="21" w:author="Juan José García Aguirre" w:date="2024-05-27T11:14:00Z" w16du:dateUtc="2024-05-27T14:14:00Z">
            <w:r w:rsidR="004E382F" w:rsidRPr="004D3410" w:rsidDel="004D3410">
              <w:rPr>
                <w:rFonts w:ascii="Times New Roman" w:eastAsia="Times New Roman" w:hAnsi="Times New Roman" w:cs="Times New Roman"/>
                <w:color w:val="000000"/>
                <w:kern w:val="0"/>
                <w:sz w:val="22"/>
                <w:szCs w:val="22"/>
                <w:lang w:val="en-US" w:eastAsia="es-CO"/>
                <w14:ligatures w14:val="none"/>
              </w:rPr>
              <w:delText>[1]</w:delText>
            </w:r>
          </w:del>
        </w:sdtContent>
      </w:sdt>
      <w:r w:rsidRPr="001933AE">
        <w:rPr>
          <w:rFonts w:ascii="Times New Roman" w:eastAsia="Times New Roman" w:hAnsi="Times New Roman" w:cs="Times New Roman"/>
          <w:kern w:val="0"/>
          <w:sz w:val="22"/>
          <w:szCs w:val="22"/>
          <w:lang w:val="en-US" w:eastAsia="es-CO"/>
          <w14:ligatures w14:val="none"/>
        </w:rPr>
        <w:t xml:space="preserve">, this </w:t>
      </w:r>
      <w:r w:rsidR="003F6318">
        <w:rPr>
          <w:rFonts w:ascii="Times New Roman" w:eastAsia="Times New Roman" w:hAnsi="Times New Roman" w:cs="Times New Roman"/>
          <w:kern w:val="0"/>
          <w:sz w:val="22"/>
          <w:szCs w:val="22"/>
          <w:lang w:val="en-US" w:eastAsia="es-CO"/>
          <w14:ligatures w14:val="none"/>
        </w:rPr>
        <w:t xml:space="preserve">approach </w:t>
      </w:r>
      <w:r w:rsidRPr="001933AE">
        <w:rPr>
          <w:rFonts w:ascii="Times New Roman" w:eastAsia="Times New Roman" w:hAnsi="Times New Roman" w:cs="Times New Roman"/>
          <w:kern w:val="0"/>
          <w:sz w:val="22"/>
          <w:szCs w:val="22"/>
          <w:lang w:val="en-US" w:eastAsia="es-CO"/>
          <w14:ligatures w14:val="none"/>
        </w:rPr>
        <w:t>is presented for classifying X-ray images to detect pneumonia. It</w:t>
      </w:r>
      <w:r w:rsidR="003F6318">
        <w:rPr>
          <w:rFonts w:ascii="Times New Roman" w:eastAsia="Times New Roman" w:hAnsi="Times New Roman" w:cs="Times New Roman"/>
          <w:kern w:val="0"/>
          <w:sz w:val="22"/>
          <w:szCs w:val="22"/>
          <w:lang w:val="en-US" w:eastAsia="es-CO"/>
          <w14:ligatures w14:val="none"/>
        </w:rPr>
        <w:t xml:space="preserve"> is</w:t>
      </w:r>
      <w:r w:rsidRPr="001933AE">
        <w:rPr>
          <w:rFonts w:ascii="Times New Roman" w:eastAsia="Times New Roman" w:hAnsi="Times New Roman" w:cs="Times New Roman"/>
          <w:kern w:val="0"/>
          <w:sz w:val="22"/>
          <w:szCs w:val="22"/>
          <w:lang w:val="en-US" w:eastAsia="es-CO"/>
          <w14:ligatures w14:val="none"/>
        </w:rPr>
        <w:t xml:space="preserve"> important to note that </w:t>
      </w:r>
      <w:r w:rsidR="003F6318">
        <w:rPr>
          <w:rFonts w:ascii="Times New Roman" w:eastAsia="Times New Roman" w:hAnsi="Times New Roman" w:cs="Times New Roman"/>
          <w:kern w:val="0"/>
          <w:sz w:val="22"/>
          <w:szCs w:val="22"/>
          <w:lang w:val="en-US" w:eastAsia="es-CO"/>
          <w14:ligatures w14:val="none"/>
        </w:rPr>
        <w:t>the procedure is</w:t>
      </w:r>
      <w:r w:rsidRPr="001933AE">
        <w:rPr>
          <w:rFonts w:ascii="Times New Roman" w:eastAsia="Times New Roman" w:hAnsi="Times New Roman" w:cs="Times New Roman"/>
          <w:kern w:val="0"/>
          <w:sz w:val="22"/>
          <w:szCs w:val="22"/>
          <w:lang w:val="en-US" w:eastAsia="es-CO"/>
          <w14:ligatures w14:val="none"/>
        </w:rPr>
        <w:t xml:space="preserve"> only used as a diagnostic support tool. Another example is presented in </w:t>
      </w:r>
      <w:sdt>
        <w:sdtPr>
          <w:rPr>
            <w:rFonts w:ascii="Times New Roman" w:eastAsia="Times New Roman" w:hAnsi="Times New Roman" w:cs="Times New Roman"/>
            <w:color w:val="000000"/>
            <w:kern w:val="0"/>
            <w:sz w:val="22"/>
            <w:szCs w:val="22"/>
            <w:lang w:eastAsia="es-CO"/>
            <w14:ligatures w14:val="none"/>
          </w:rPr>
          <w:tag w:val="MENDELEY_CITATION_v3_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"/>
          <w:id w:val="1098914582"/>
          <w:placeholder>
            <w:docPart w:val="E0ADE51474034986BB4A8EA7BF577649"/>
          </w:placeholder>
        </w:sdtPr>
        <w:sdtContent>
          <w:ins w:id="22" w:author="Juan José García Aguirre" w:date="2024-05-27T11:14:00Z" w16du:dateUtc="2024-05-27T14:14:00Z">
            <w:r w:rsidR="004D3410" w:rsidRPr="004D3410">
              <w:rPr>
                <w:rFonts w:ascii="Times New Roman" w:eastAsia="Times New Roman" w:hAnsi="Times New Roman" w:cs="Times New Roman"/>
                <w:color w:val="000000"/>
                <w:kern w:val="0"/>
                <w:sz w:val="22"/>
                <w:szCs w:val="22"/>
                <w:lang w:val="en-US" w:eastAsia="es-CO"/>
                <w14:ligatures w14:val="none"/>
              </w:rPr>
              <w:t>[2]</w:t>
            </w:r>
          </w:ins>
          <w:del w:id="23" w:author="Juan José García Aguirre" w:date="2024-05-27T11:14:00Z" w16du:dateUtc="2024-05-27T14:14:00Z">
            <w:r w:rsidR="004E382F" w:rsidRPr="004D3410" w:rsidDel="004D3410">
              <w:rPr>
                <w:rFonts w:ascii="Times New Roman" w:eastAsia="Times New Roman" w:hAnsi="Times New Roman" w:cs="Times New Roman"/>
                <w:color w:val="000000"/>
                <w:kern w:val="0"/>
                <w:sz w:val="22"/>
                <w:szCs w:val="22"/>
                <w:lang w:val="en-US" w:eastAsia="es-CO"/>
                <w14:ligatures w14:val="none"/>
              </w:rPr>
              <w:delText>[2]</w:delText>
            </w:r>
          </w:del>
        </w:sdtContent>
      </w:sdt>
      <w:r w:rsidRPr="001933AE">
        <w:rPr>
          <w:rFonts w:ascii="Times New Roman" w:eastAsia="Times New Roman" w:hAnsi="Times New Roman" w:cs="Times New Roman"/>
          <w:kern w:val="0"/>
          <w:sz w:val="22"/>
          <w:szCs w:val="22"/>
          <w:lang w:val="en-US" w:eastAsia="es-CO"/>
          <w14:ligatures w14:val="none"/>
        </w:rPr>
        <w:t xml:space="preserve">, where another specific type of X-ray is used to detect gastritis </w:t>
      </w:r>
      <w:r w:rsidR="00E30F30">
        <w:rPr>
          <w:rFonts w:ascii="Times New Roman" w:eastAsia="Times New Roman" w:hAnsi="Times New Roman" w:cs="Times New Roman"/>
          <w:kern w:val="0"/>
          <w:sz w:val="22"/>
          <w:szCs w:val="22"/>
          <w:lang w:val="en-US" w:eastAsia="es-CO"/>
          <w14:ligatures w14:val="none"/>
        </w:rPr>
        <w:t xml:space="preserve">applying </w:t>
      </w:r>
      <w:r w:rsidR="00E30F30" w:rsidRPr="001933AE">
        <w:rPr>
          <w:rFonts w:ascii="Times New Roman" w:eastAsia="Times New Roman" w:hAnsi="Times New Roman" w:cs="Times New Roman"/>
          <w:kern w:val="0"/>
          <w:sz w:val="22"/>
          <w:szCs w:val="22"/>
          <w:lang w:val="en-US" w:eastAsia="es-CO"/>
          <w14:ligatures w14:val="none"/>
        </w:rPr>
        <w:t>convolutional</w:t>
      </w:r>
      <w:r w:rsidRPr="001933AE">
        <w:rPr>
          <w:rFonts w:ascii="Times New Roman" w:eastAsia="Times New Roman" w:hAnsi="Times New Roman" w:cs="Times New Roman"/>
          <w:kern w:val="0"/>
          <w:sz w:val="22"/>
          <w:szCs w:val="22"/>
          <w:lang w:val="en-US" w:eastAsia="es-CO"/>
          <w14:ligatures w14:val="none"/>
        </w:rPr>
        <w:t xml:space="preserve"> neural networks (CNNs), which are commonly employed in image processing.</w:t>
      </w:r>
    </w:p>
    <w:p w14:paraId="73817F67" w14:textId="32FEB760" w:rsidR="00F95B4C" w:rsidRPr="001933AE" w:rsidRDefault="00082DD5" w:rsidP="00F95B4C">
      <w:pPr>
        <w:spacing w:before="100" w:beforeAutospacing="1" w:after="100" w:afterAutospacing="1" w:line="240" w:lineRule="auto"/>
        <w:jc w:val="both"/>
        <w:rPr>
          <w:rFonts w:ascii="Times New Roman" w:eastAsia="Times New Roman" w:hAnsi="Times New Roman" w:cs="Times New Roman"/>
          <w:kern w:val="0"/>
          <w:sz w:val="22"/>
          <w:szCs w:val="22"/>
          <w:lang w:val="en-US" w:eastAsia="es-CO"/>
          <w14:ligatures w14:val="none"/>
        </w:rPr>
      </w:pPr>
      <w:r>
        <w:rPr>
          <w:rFonts w:ascii="Times New Roman" w:eastAsia="Times New Roman" w:hAnsi="Times New Roman" w:cs="Times New Roman"/>
          <w:kern w:val="0"/>
          <w:sz w:val="22"/>
          <w:szCs w:val="22"/>
          <w:lang w:val="en-US" w:eastAsia="es-CO"/>
          <w14:ligatures w14:val="none"/>
        </w:rPr>
        <w:t>The present work</w:t>
      </w:r>
      <w:r w:rsidR="002B657F" w:rsidRPr="001933AE">
        <w:rPr>
          <w:rFonts w:ascii="Times New Roman" w:eastAsia="Times New Roman" w:hAnsi="Times New Roman" w:cs="Times New Roman"/>
          <w:kern w:val="0"/>
          <w:sz w:val="22"/>
          <w:szCs w:val="22"/>
          <w:lang w:val="en-US" w:eastAsia="es-CO"/>
          <w14:ligatures w14:val="none"/>
        </w:rPr>
        <w:t xml:space="preserve"> describes the design of a neural network for the classification of X-ray images, determining whether a fracture exists or not, using the labels "fractured" and "not fractured". For this purpose, we start from the CNN type of neural network, integrating it with various tools. The framework</w:t>
      </w:r>
      <w:ins w:id="24" w:author="Juan José García Aguirre" w:date="2024-05-27T09:17:00Z" w16du:dateUtc="2024-05-27T12:17:00Z">
        <w:r w:rsidR="00E30F30">
          <w:rPr>
            <w:rFonts w:ascii="Times New Roman" w:eastAsia="Times New Roman" w:hAnsi="Times New Roman" w:cs="Times New Roman"/>
            <w:kern w:val="0"/>
            <w:sz w:val="22"/>
            <w:szCs w:val="22"/>
            <w:lang w:val="en-US" w:eastAsia="es-CO"/>
            <w14:ligatures w14:val="none"/>
          </w:rPr>
          <w:t xml:space="preserve"> </w:t>
        </w:r>
      </w:ins>
      <w:r w:rsidR="002B657F" w:rsidRPr="001933AE">
        <w:rPr>
          <w:rFonts w:ascii="Times New Roman" w:eastAsia="Times New Roman" w:hAnsi="Times New Roman" w:cs="Times New Roman"/>
          <w:kern w:val="0"/>
          <w:sz w:val="22"/>
          <w:szCs w:val="22"/>
          <w:lang w:val="en-US" w:eastAsia="es-CO"/>
          <w14:ligatures w14:val="none"/>
        </w:rPr>
        <w:t>for the development of the network was</w:t>
      </w:r>
      <w:r>
        <w:rPr>
          <w:rFonts w:ascii="Times New Roman" w:eastAsia="Times New Roman" w:hAnsi="Times New Roman" w:cs="Times New Roman"/>
          <w:kern w:val="0"/>
          <w:sz w:val="22"/>
          <w:szCs w:val="22"/>
          <w:lang w:val="en-US" w:eastAsia="es-CO"/>
          <w14:ligatures w14:val="none"/>
        </w:rPr>
        <w:t xml:space="preserve"> </w:t>
      </w:r>
      <w:del w:id="25" w:author="Juan José García Aguirre" w:date="2024-05-27T09:22:00Z" w16du:dateUtc="2024-05-27T12:22:00Z">
        <w:r w:rsidDel="00E30F30">
          <w:rPr>
            <w:rFonts w:ascii="Times New Roman" w:eastAsia="Times New Roman" w:hAnsi="Times New Roman" w:cs="Times New Roman"/>
            <w:kern w:val="0"/>
            <w:sz w:val="22"/>
            <w:szCs w:val="22"/>
            <w:lang w:val="en-US" w:eastAsia="es-CO"/>
            <w14:ligatures w14:val="none"/>
          </w:rPr>
          <w:delText>conduted</w:delText>
        </w:r>
      </w:del>
      <w:ins w:id="26" w:author="Juan José García Aguirre" w:date="2024-05-27T09:22:00Z" w16du:dateUtc="2024-05-27T12:22:00Z">
        <w:r w:rsidR="00E30F30">
          <w:rPr>
            <w:rFonts w:ascii="Times New Roman" w:eastAsia="Times New Roman" w:hAnsi="Times New Roman" w:cs="Times New Roman"/>
            <w:kern w:val="0"/>
            <w:sz w:val="22"/>
            <w:szCs w:val="22"/>
            <w:lang w:val="en-US" w:eastAsia="es-CO"/>
            <w14:ligatures w14:val="none"/>
          </w:rPr>
          <w:t>conducted</w:t>
        </w:r>
      </w:ins>
      <w:r>
        <w:rPr>
          <w:rFonts w:ascii="Times New Roman" w:eastAsia="Times New Roman" w:hAnsi="Times New Roman" w:cs="Times New Roman"/>
          <w:kern w:val="0"/>
          <w:sz w:val="22"/>
          <w:szCs w:val="22"/>
          <w:lang w:val="en-US" w:eastAsia="es-CO"/>
          <w14:ligatures w14:val="none"/>
        </w:rPr>
        <w:t xml:space="preserve"> in</w:t>
      </w:r>
      <w:r w:rsidR="002B657F" w:rsidRPr="001933AE">
        <w:rPr>
          <w:rFonts w:ascii="Times New Roman" w:eastAsia="Times New Roman" w:hAnsi="Times New Roman" w:cs="Times New Roman"/>
          <w:kern w:val="0"/>
          <w:sz w:val="22"/>
          <w:szCs w:val="22"/>
          <w:lang w:val="en-US" w:eastAsia="es-CO"/>
          <w14:ligatures w14:val="none"/>
        </w:rPr>
        <w:t xml:space="preserve"> PyTorch, and executed entirely in the Google Colab environment, leveraging the available GPU defined as Tesla T4.</w:t>
      </w:r>
    </w:p>
    <w:p w14:paraId="4A018608" w14:textId="77777777" w:rsidR="00F95B4C" w:rsidRPr="00FD66D4" w:rsidRDefault="00F95B4C" w:rsidP="00F95B4C">
      <w:pPr>
        <w:spacing w:before="100" w:beforeAutospacing="1" w:after="100" w:afterAutospacing="1" w:line="240" w:lineRule="auto"/>
        <w:outlineLvl w:val="3"/>
        <w:rPr>
          <w:rFonts w:ascii="Times New Roman" w:eastAsia="Times New Roman" w:hAnsi="Times New Roman" w:cs="Times New Roman"/>
          <w:b/>
          <w:bCs/>
          <w:kern w:val="0"/>
          <w:lang w:val="en-US" w:eastAsia="es-CO"/>
          <w14:ligatures w14:val="none"/>
        </w:rPr>
      </w:pPr>
      <w:r w:rsidRPr="00317730">
        <w:rPr>
          <w:rFonts w:ascii="Times New Roman" w:eastAsia="Times New Roman" w:hAnsi="Times New Roman" w:cs="Times New Roman"/>
          <w:b/>
          <w:bCs/>
          <w:kern w:val="0"/>
          <w:lang w:val="en-US" w:eastAsia="es-CO"/>
          <w14:ligatures w14:val="none"/>
        </w:rPr>
        <w:t>Methodology</w:t>
      </w:r>
    </w:p>
    <w:p w14:paraId="75ABAA16" w14:textId="411C349D" w:rsidR="00D70969" w:rsidRPr="001933AE" w:rsidRDefault="00D70969" w:rsidP="00D70969">
      <w:pPr>
        <w:spacing w:before="100" w:beforeAutospacing="1" w:after="100" w:afterAutospacing="1" w:line="240" w:lineRule="auto"/>
        <w:jc w:val="both"/>
        <w:rPr>
          <w:rFonts w:ascii="Times New Roman" w:eastAsia="Times New Roman" w:hAnsi="Times New Roman" w:cs="Times New Roman"/>
          <w:kern w:val="0"/>
          <w:sz w:val="22"/>
          <w:szCs w:val="22"/>
          <w:lang w:val="en-US" w:eastAsia="es-CO"/>
          <w14:ligatures w14:val="none"/>
        </w:rPr>
      </w:pPr>
      <w:r w:rsidRPr="001933AE">
        <w:rPr>
          <w:rFonts w:ascii="Times New Roman" w:eastAsia="Times New Roman" w:hAnsi="Times New Roman" w:cs="Times New Roman"/>
          <w:kern w:val="0"/>
          <w:sz w:val="22"/>
          <w:szCs w:val="22"/>
          <w:lang w:val="en-US" w:eastAsia="es-CO"/>
          <w14:ligatures w14:val="none"/>
        </w:rPr>
        <w:t xml:space="preserve">The methodology employed is illustrated in Figure 1, delineating two main processes: training and testing. Initially, the training dataset </w:t>
      </w:r>
      <w:r w:rsidRPr="001933AE">
        <w:rPr>
          <w:rFonts w:ascii="Times New Roman" w:eastAsia="Times New Roman" w:hAnsi="Times New Roman" w:cs="Times New Roman"/>
          <w:kern w:val="0"/>
          <w:sz w:val="22"/>
          <w:szCs w:val="22"/>
          <w:lang w:val="en-US" w:eastAsia="es-CO"/>
          <w14:ligatures w14:val="none"/>
        </w:rPr>
        <w:t xml:space="preserve">was augmented to enhance its robustness. This augmentation strategy primarily involved image flipping. Subsequently, the training dataset was partitioned into randomly selected subsets for training and validation purposes. The validation subset played a crucial role in evaluating the model's performance without bias towards the training data. The </w:t>
      </w:r>
      <w:r w:rsidR="00082DD5">
        <w:rPr>
          <w:rFonts w:ascii="Times New Roman" w:eastAsia="Times New Roman" w:hAnsi="Times New Roman" w:cs="Times New Roman"/>
          <w:kern w:val="0"/>
          <w:sz w:val="22"/>
          <w:szCs w:val="22"/>
          <w:lang w:val="en-US" w:eastAsia="es-CO"/>
          <w14:ligatures w14:val="none"/>
        </w:rPr>
        <w:t>obtained</w:t>
      </w:r>
      <w:r w:rsidR="00082DD5" w:rsidRPr="001933AE">
        <w:rPr>
          <w:rFonts w:ascii="Times New Roman" w:eastAsia="Times New Roman" w:hAnsi="Times New Roman" w:cs="Times New Roman"/>
          <w:kern w:val="0"/>
          <w:sz w:val="22"/>
          <w:szCs w:val="22"/>
          <w:lang w:val="en-US" w:eastAsia="es-CO"/>
          <w14:ligatures w14:val="none"/>
        </w:rPr>
        <w:t xml:space="preserve"> </w:t>
      </w:r>
      <w:r w:rsidRPr="001933AE">
        <w:rPr>
          <w:rFonts w:ascii="Times New Roman" w:eastAsia="Times New Roman" w:hAnsi="Times New Roman" w:cs="Times New Roman"/>
          <w:kern w:val="0"/>
          <w:sz w:val="22"/>
          <w:szCs w:val="22"/>
          <w:lang w:val="en-US" w:eastAsia="es-CO"/>
          <w14:ligatures w14:val="none"/>
        </w:rPr>
        <w:t>model was then deployed for the testing phase</w:t>
      </w:r>
      <w:del w:id="27" w:author="Juan José García Aguirre" w:date="2024-05-27T09:23:00Z" w16du:dateUtc="2024-05-27T12:23:00Z">
        <w:r w:rsidRPr="001933AE" w:rsidDel="00E30F30">
          <w:rPr>
            <w:rFonts w:ascii="Times New Roman" w:eastAsia="Times New Roman" w:hAnsi="Times New Roman" w:cs="Times New Roman"/>
            <w:kern w:val="0"/>
            <w:sz w:val="22"/>
            <w:szCs w:val="22"/>
            <w:lang w:val="en-US" w:eastAsia="es-CO"/>
            <w14:ligatures w14:val="none"/>
          </w:rPr>
          <w:delText xml:space="preserve">, </w:delText>
        </w:r>
        <w:r w:rsidRPr="00082DD5" w:rsidDel="00E30F30">
          <w:rPr>
            <w:rFonts w:ascii="Times New Roman" w:eastAsia="Times New Roman" w:hAnsi="Times New Roman" w:cs="Times New Roman"/>
            <w:kern w:val="0"/>
            <w:sz w:val="22"/>
            <w:szCs w:val="22"/>
            <w:highlight w:val="yellow"/>
            <w:lang w:val="en-US" w:eastAsia="es-CO"/>
            <w14:ligatures w14:val="none"/>
            <w:rPrChange w:id="28" w:author="Viviana Parreño" w:date="2024-05-27T08:56:00Z">
              <w:rPr>
                <w:rFonts w:ascii="Times New Roman" w:eastAsia="Times New Roman" w:hAnsi="Times New Roman" w:cs="Times New Roman"/>
                <w:kern w:val="0"/>
                <w:sz w:val="22"/>
                <w:szCs w:val="22"/>
                <w:lang w:val="en-US" w:eastAsia="es-CO"/>
                <w14:ligatures w14:val="none"/>
              </w:rPr>
            </w:rPrChange>
          </w:rPr>
          <w:delText>where predictions were made</w:delText>
        </w:r>
      </w:del>
      <w:ins w:id="29" w:author="Juan José García Aguirre" w:date="2024-05-27T09:23:00Z" w16du:dateUtc="2024-05-27T12:23:00Z">
        <w:r w:rsidR="00E30F30">
          <w:rPr>
            <w:rFonts w:ascii="Times New Roman" w:eastAsia="Times New Roman" w:hAnsi="Times New Roman" w:cs="Times New Roman"/>
            <w:kern w:val="0"/>
            <w:sz w:val="22"/>
            <w:szCs w:val="22"/>
            <w:lang w:val="en-US" w:eastAsia="es-CO"/>
            <w14:ligatures w14:val="none"/>
          </w:rPr>
          <w:t>.</w:t>
        </w:r>
      </w:ins>
      <w:del w:id="30" w:author="Juan José García Aguirre" w:date="2024-05-27T09:23:00Z" w16du:dateUtc="2024-05-27T12:23:00Z">
        <w:r w:rsidRPr="001933AE" w:rsidDel="00E30F30">
          <w:rPr>
            <w:rFonts w:ascii="Times New Roman" w:eastAsia="Times New Roman" w:hAnsi="Times New Roman" w:cs="Times New Roman"/>
            <w:kern w:val="0"/>
            <w:sz w:val="22"/>
            <w:szCs w:val="22"/>
            <w:lang w:val="en-US" w:eastAsia="es-CO"/>
            <w14:ligatures w14:val="none"/>
          </w:rPr>
          <w:delText>.</w:delText>
        </w:r>
      </w:del>
      <w:r w:rsidRPr="001933AE">
        <w:rPr>
          <w:rFonts w:ascii="Times New Roman" w:eastAsia="Times New Roman" w:hAnsi="Times New Roman" w:cs="Times New Roman"/>
          <w:kern w:val="0"/>
          <w:sz w:val="22"/>
          <w:szCs w:val="22"/>
          <w:lang w:val="en-US" w:eastAsia="es-CO"/>
          <w14:ligatures w14:val="none"/>
        </w:rPr>
        <w:t xml:space="preserve"> Prior conducting the prediction process, the test data underwent </w:t>
      </w:r>
      <w:r w:rsidR="00082DD5">
        <w:rPr>
          <w:rFonts w:ascii="Times New Roman" w:eastAsia="Times New Roman" w:hAnsi="Times New Roman" w:cs="Times New Roman"/>
          <w:kern w:val="0"/>
          <w:sz w:val="22"/>
          <w:szCs w:val="22"/>
          <w:lang w:val="en-US" w:eastAsia="es-CO"/>
          <w14:ligatures w14:val="none"/>
        </w:rPr>
        <w:t xml:space="preserve">was </w:t>
      </w:r>
      <w:r w:rsidRPr="001933AE">
        <w:rPr>
          <w:rFonts w:ascii="Times New Roman" w:eastAsia="Times New Roman" w:hAnsi="Times New Roman" w:cs="Times New Roman"/>
          <w:kern w:val="0"/>
          <w:sz w:val="22"/>
          <w:szCs w:val="22"/>
          <w:lang w:val="en-US" w:eastAsia="es-CO"/>
          <w14:ligatures w14:val="none"/>
        </w:rPr>
        <w:t>preprocess</w:t>
      </w:r>
      <w:r w:rsidR="00082DD5">
        <w:rPr>
          <w:rFonts w:ascii="Times New Roman" w:eastAsia="Times New Roman" w:hAnsi="Times New Roman" w:cs="Times New Roman"/>
          <w:kern w:val="0"/>
          <w:sz w:val="22"/>
          <w:szCs w:val="22"/>
          <w:lang w:val="en-US" w:eastAsia="es-CO"/>
          <w14:ligatures w14:val="none"/>
        </w:rPr>
        <w:t xml:space="preserve">ed by </w:t>
      </w:r>
      <w:r w:rsidRPr="001933AE">
        <w:rPr>
          <w:rFonts w:ascii="Times New Roman" w:eastAsia="Times New Roman" w:hAnsi="Times New Roman" w:cs="Times New Roman"/>
          <w:kern w:val="0"/>
          <w:sz w:val="22"/>
          <w:szCs w:val="22"/>
          <w:lang w:val="en-US" w:eastAsia="es-CO"/>
          <w14:ligatures w14:val="none"/>
        </w:rPr>
        <w:t>image flipping.</w:t>
      </w:r>
    </w:p>
    <w:p w14:paraId="70F15647" w14:textId="61271264" w:rsidR="00D70969" w:rsidRPr="001933AE" w:rsidRDefault="00D70969" w:rsidP="00D70969">
      <w:pPr>
        <w:spacing w:before="100" w:beforeAutospacing="1" w:after="100" w:afterAutospacing="1" w:line="240" w:lineRule="auto"/>
        <w:jc w:val="both"/>
        <w:rPr>
          <w:rFonts w:ascii="Times New Roman" w:eastAsia="Times New Roman" w:hAnsi="Times New Roman" w:cs="Times New Roman"/>
          <w:b/>
          <w:bCs/>
          <w:kern w:val="0"/>
          <w:sz w:val="22"/>
          <w:szCs w:val="22"/>
          <w:lang w:val="en-US" w:eastAsia="es-CO"/>
          <w14:ligatures w14:val="none"/>
        </w:rPr>
      </w:pPr>
      <w:r w:rsidRPr="001933AE">
        <w:rPr>
          <w:rFonts w:ascii="Times New Roman" w:eastAsia="Times New Roman" w:hAnsi="Times New Roman" w:cs="Times New Roman"/>
          <w:b/>
          <w:bCs/>
          <w:kern w:val="0"/>
          <w:sz w:val="22"/>
          <w:szCs w:val="22"/>
          <w:lang w:val="en-US" w:eastAsia="es-CO"/>
          <w14:ligatures w14:val="none"/>
        </w:rPr>
        <w:t>A. Dataset</w:t>
      </w:r>
    </w:p>
    <w:p w14:paraId="7295D089" w14:textId="26DDD320" w:rsidR="002E4C43" w:rsidRDefault="00FD66D4" w:rsidP="00541910">
      <w:pPr>
        <w:spacing w:before="100" w:beforeAutospacing="1" w:after="100" w:afterAutospacing="1" w:line="240" w:lineRule="auto"/>
        <w:jc w:val="both"/>
        <w:rPr>
          <w:rFonts w:ascii="Times New Roman" w:eastAsia="Times New Roman" w:hAnsi="Times New Roman" w:cs="Times New Roman"/>
          <w:color w:val="000000"/>
          <w:kern w:val="0"/>
          <w:sz w:val="22"/>
          <w:szCs w:val="22"/>
          <w:lang w:val="en-US" w:eastAsia="es-CO"/>
          <w14:ligatures w14:val="none"/>
        </w:rPr>
      </w:pPr>
      <w:r w:rsidRPr="00FD66D4">
        <w:rPr>
          <w:rFonts w:ascii="Times New Roman" w:eastAsia="Times New Roman" w:hAnsi="Times New Roman" w:cs="Times New Roman"/>
          <w:kern w:val="0"/>
          <w:sz w:val="22"/>
          <w:szCs w:val="22"/>
          <w:lang w:val="en-US" w:eastAsia="es-CO"/>
          <w14:ligatures w14:val="none"/>
        </w:rPr>
        <w:t xml:space="preserve">The dataset used for the work was the "Fracture detection using x-ray images" dataset </w:t>
      </w:r>
      <w:sdt>
        <w:sdtPr>
          <w:rPr>
            <w:rFonts w:ascii="Times New Roman" w:eastAsia="Times New Roman" w:hAnsi="Times New Roman" w:cs="Times New Roman"/>
            <w:color w:val="000000"/>
            <w:kern w:val="0"/>
            <w:sz w:val="22"/>
            <w:szCs w:val="22"/>
            <w:lang w:eastAsia="es-CO"/>
            <w14:ligatures w14:val="none"/>
          </w:rPr>
          <w:tag w:val="MENDELEY_CITATION_v3_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"/>
          <w:id w:val="-212264328"/>
          <w:placeholder>
            <w:docPart w:val="DefaultPlaceholder_-1854013440"/>
          </w:placeholder>
        </w:sdtPr>
        <w:sdtContent>
          <w:ins w:id="31" w:author="Juan José García Aguirre" w:date="2024-05-27T11:14:00Z" w16du:dateUtc="2024-05-27T14:14:00Z">
            <w:r w:rsidR="004D3410" w:rsidRPr="004D3410">
              <w:rPr>
                <w:rFonts w:ascii="Times New Roman" w:eastAsia="Times New Roman" w:hAnsi="Times New Roman" w:cs="Times New Roman"/>
                <w:color w:val="000000"/>
                <w:kern w:val="0"/>
                <w:sz w:val="22"/>
                <w:szCs w:val="22"/>
                <w:lang w:val="en-US" w:eastAsia="es-CO"/>
                <w14:ligatures w14:val="none"/>
              </w:rPr>
              <w:t>[3]</w:t>
            </w:r>
          </w:ins>
          <w:del w:id="32" w:author="Juan José García Aguirre" w:date="2024-05-27T11:14:00Z" w16du:dateUtc="2024-05-27T14:14:00Z">
            <w:r w:rsidR="004E382F" w:rsidRPr="004D3410" w:rsidDel="004D3410">
              <w:rPr>
                <w:rFonts w:ascii="Times New Roman" w:eastAsia="Times New Roman" w:hAnsi="Times New Roman" w:cs="Times New Roman"/>
                <w:color w:val="000000"/>
                <w:kern w:val="0"/>
                <w:sz w:val="22"/>
                <w:szCs w:val="22"/>
                <w:lang w:val="en-US" w:eastAsia="es-CO"/>
                <w14:ligatures w14:val="none"/>
              </w:rPr>
              <w:delText>[3]</w:delText>
            </w:r>
          </w:del>
        </w:sdtContent>
      </w:sdt>
      <w:r w:rsidRPr="00FD66D4">
        <w:rPr>
          <w:lang w:val="en-US"/>
        </w:rPr>
        <w:t xml:space="preserve"> </w:t>
      </w:r>
      <w:r w:rsidRPr="00FD66D4">
        <w:rPr>
          <w:rFonts w:ascii="Times New Roman" w:eastAsia="Times New Roman" w:hAnsi="Times New Roman" w:cs="Times New Roman"/>
          <w:color w:val="000000"/>
          <w:kern w:val="0"/>
          <w:sz w:val="22"/>
          <w:szCs w:val="22"/>
          <w:lang w:val="en-US" w:eastAsia="es-CO"/>
          <w14:ligatures w14:val="none"/>
        </w:rPr>
        <w:t>obtained from the Kaggle website. All images are in jpg format</w:t>
      </w:r>
      <w:r w:rsidR="00082DD5">
        <w:rPr>
          <w:rFonts w:ascii="Times New Roman" w:eastAsia="Times New Roman" w:hAnsi="Times New Roman" w:cs="Times New Roman"/>
          <w:color w:val="000000"/>
          <w:kern w:val="0"/>
          <w:sz w:val="22"/>
          <w:szCs w:val="22"/>
          <w:lang w:val="en-US" w:eastAsia="es-CO"/>
          <w14:ligatures w14:val="none"/>
        </w:rPr>
        <w:t xml:space="preserve"> and </w:t>
      </w:r>
      <w:r w:rsidRPr="00FD66D4">
        <w:rPr>
          <w:rFonts w:ascii="Times New Roman" w:eastAsia="Times New Roman" w:hAnsi="Times New Roman" w:cs="Times New Roman"/>
          <w:color w:val="000000"/>
          <w:kern w:val="0"/>
          <w:sz w:val="22"/>
          <w:szCs w:val="22"/>
          <w:lang w:val="en-US" w:eastAsia="es-CO"/>
          <w14:ligatures w14:val="none"/>
        </w:rPr>
        <w:t>have dimensions of 224 x 224 pixels</w:t>
      </w:r>
      <w:ins w:id="33" w:author="Viviana Parreño" w:date="2024-05-27T08:58:00Z">
        <w:r w:rsidR="00082DD5">
          <w:rPr>
            <w:rFonts w:ascii="Times New Roman" w:eastAsia="Times New Roman" w:hAnsi="Times New Roman" w:cs="Times New Roman"/>
            <w:color w:val="000000"/>
            <w:kern w:val="0"/>
            <w:sz w:val="22"/>
            <w:szCs w:val="22"/>
            <w:lang w:val="en-US" w:eastAsia="es-CO"/>
            <w14:ligatures w14:val="none"/>
          </w:rPr>
          <w:t xml:space="preserve">. </w:t>
        </w:r>
      </w:ins>
      <w:moveToRangeStart w:id="34" w:author="Viviana Parreño" w:date="2024-05-27T08:58:00Z" w:name="move167692722"/>
      <w:moveTo w:id="35" w:author="Viviana Parreño" w:date="2024-05-27T08:58:00Z">
        <w:r w:rsidR="00FA341B" w:rsidRPr="00FD66D4">
          <w:rPr>
            <w:rFonts w:ascii="Times New Roman" w:eastAsia="Times New Roman" w:hAnsi="Times New Roman" w:cs="Times New Roman"/>
            <w:color w:val="000000"/>
            <w:kern w:val="0"/>
            <w:sz w:val="22"/>
            <w:szCs w:val="22"/>
            <w:lang w:val="en-US" w:eastAsia="es-CO"/>
            <w14:ligatures w14:val="none"/>
          </w:rPr>
          <w:t>These images are separated according to their label in different folders, the dataset itself has a folder called "</w:t>
        </w:r>
        <w:proofErr w:type="spellStart"/>
        <w:r w:rsidR="00FA341B" w:rsidRPr="00FD66D4">
          <w:rPr>
            <w:rFonts w:ascii="Times New Roman" w:eastAsia="Times New Roman" w:hAnsi="Times New Roman" w:cs="Times New Roman"/>
            <w:color w:val="000000"/>
            <w:kern w:val="0"/>
            <w:sz w:val="22"/>
            <w:szCs w:val="22"/>
            <w:lang w:val="en-US" w:eastAsia="es-CO"/>
            <w14:ligatures w14:val="none"/>
          </w:rPr>
          <w:t>val</w:t>
        </w:r>
        <w:proofErr w:type="spellEnd"/>
        <w:r w:rsidR="00FA341B" w:rsidRPr="00FD66D4">
          <w:rPr>
            <w:rFonts w:ascii="Times New Roman" w:eastAsia="Times New Roman" w:hAnsi="Times New Roman" w:cs="Times New Roman"/>
            <w:color w:val="000000"/>
            <w:kern w:val="0"/>
            <w:sz w:val="22"/>
            <w:szCs w:val="22"/>
            <w:lang w:val="en-US" w:eastAsia="es-CO"/>
            <w14:ligatures w14:val="none"/>
          </w:rPr>
          <w:t xml:space="preserve">", this will be defined as the "test_loader", the other folder named "train" will be used for training and validation. </w:t>
        </w:r>
      </w:moveTo>
      <w:moveToRangeEnd w:id="34"/>
      <w:del w:id="36" w:author="Viviana Parreño" w:date="2024-05-27T08:58:00Z">
        <w:r w:rsidRPr="00FD66D4" w:rsidDel="00082DD5">
          <w:rPr>
            <w:rFonts w:ascii="Times New Roman" w:eastAsia="Times New Roman" w:hAnsi="Times New Roman" w:cs="Times New Roman"/>
            <w:color w:val="000000"/>
            <w:kern w:val="0"/>
            <w:sz w:val="22"/>
            <w:szCs w:val="22"/>
            <w:lang w:val="en-US" w:eastAsia="es-CO"/>
            <w14:ligatures w14:val="none"/>
          </w:rPr>
          <w:delText xml:space="preserve"> </w:delText>
        </w:r>
        <w:r w:rsidRPr="00FD66D4" w:rsidDel="00FA341B">
          <w:rPr>
            <w:rFonts w:ascii="Times New Roman" w:eastAsia="Times New Roman" w:hAnsi="Times New Roman" w:cs="Times New Roman"/>
            <w:color w:val="000000"/>
            <w:kern w:val="0"/>
            <w:sz w:val="22"/>
            <w:szCs w:val="22"/>
            <w:lang w:val="en-US" w:eastAsia="es-CO"/>
            <w14:ligatures w14:val="none"/>
          </w:rPr>
          <w:delText>and</w:delText>
        </w:r>
      </w:del>
      <w:ins w:id="37" w:author="Viviana Parreño" w:date="2024-05-27T08:58:00Z">
        <w:del w:id="38" w:author="Juan José García Aguirre" w:date="2024-05-27T09:23:00Z" w16du:dateUtc="2024-05-27T12:23:00Z">
          <w:r w:rsidR="00FA341B" w:rsidDel="00E30F30">
            <w:rPr>
              <w:rFonts w:ascii="Times New Roman" w:eastAsia="Times New Roman" w:hAnsi="Times New Roman" w:cs="Times New Roman"/>
              <w:color w:val="000000"/>
              <w:kern w:val="0"/>
              <w:sz w:val="22"/>
              <w:szCs w:val="22"/>
              <w:lang w:val="en-US" w:eastAsia="es-CO"/>
              <w14:ligatures w14:val="none"/>
            </w:rPr>
            <w:delText xml:space="preserve">Images </w:delText>
          </w:r>
        </w:del>
      </w:ins>
      <w:del w:id="39" w:author="Juan José García Aguirre" w:date="2024-05-27T09:23:00Z" w16du:dateUtc="2024-05-27T12:23:00Z">
        <w:r w:rsidRPr="00FD66D4" w:rsidDel="00E30F30">
          <w:rPr>
            <w:rFonts w:ascii="Times New Roman" w:eastAsia="Times New Roman" w:hAnsi="Times New Roman" w:cs="Times New Roman"/>
            <w:color w:val="000000"/>
            <w:kern w:val="0"/>
            <w:sz w:val="22"/>
            <w:szCs w:val="22"/>
            <w:lang w:val="en-US" w:eastAsia="es-CO"/>
            <w14:ligatures w14:val="none"/>
          </w:rPr>
          <w:delText xml:space="preserve"> are</w:delText>
        </w:r>
      </w:del>
      <w:ins w:id="40" w:author="Juan José García Aguirre" w:date="2024-05-27T09:23:00Z" w16du:dateUtc="2024-05-27T12:23:00Z">
        <w:r w:rsidR="00E30F30">
          <w:rPr>
            <w:rFonts w:ascii="Times New Roman" w:eastAsia="Times New Roman" w:hAnsi="Times New Roman" w:cs="Times New Roman"/>
            <w:color w:val="000000"/>
            <w:kern w:val="0"/>
            <w:sz w:val="22"/>
            <w:szCs w:val="22"/>
            <w:lang w:val="en-US" w:eastAsia="es-CO"/>
            <w14:ligatures w14:val="none"/>
          </w:rPr>
          <w:t xml:space="preserve">Images </w:t>
        </w:r>
        <w:r w:rsidR="00E30F30" w:rsidRPr="00FD66D4">
          <w:rPr>
            <w:rFonts w:ascii="Times New Roman" w:eastAsia="Times New Roman" w:hAnsi="Times New Roman" w:cs="Times New Roman"/>
            <w:color w:val="000000"/>
            <w:kern w:val="0"/>
            <w:sz w:val="22"/>
            <w:szCs w:val="22"/>
            <w:lang w:val="en-US" w:eastAsia="es-CO"/>
            <w14:ligatures w14:val="none"/>
          </w:rPr>
          <w:t>are</w:t>
        </w:r>
      </w:ins>
      <w:r w:rsidRPr="00FD66D4">
        <w:rPr>
          <w:rFonts w:ascii="Times New Roman" w:eastAsia="Times New Roman" w:hAnsi="Times New Roman" w:cs="Times New Roman"/>
          <w:color w:val="000000"/>
          <w:kern w:val="0"/>
          <w:sz w:val="22"/>
          <w:szCs w:val="22"/>
          <w:lang w:val="en-US" w:eastAsia="es-CO"/>
          <w14:ligatures w14:val="none"/>
        </w:rPr>
        <w:t xml:space="preserve"> </w:t>
      </w:r>
      <w:ins w:id="41" w:author="Viviana Parreño" w:date="2024-05-27T08:58:00Z">
        <w:del w:id="42" w:author="Juan José García Aguirre" w:date="2024-05-27T09:23:00Z" w16du:dateUtc="2024-05-27T12:23:00Z">
          <w:r w:rsidR="00FA341B" w:rsidDel="00E30F30">
            <w:rPr>
              <w:rFonts w:ascii="Times New Roman" w:eastAsia="Times New Roman" w:hAnsi="Times New Roman" w:cs="Times New Roman"/>
              <w:color w:val="000000"/>
              <w:kern w:val="0"/>
              <w:sz w:val="22"/>
              <w:szCs w:val="22"/>
              <w:lang w:val="en-US" w:eastAsia="es-CO"/>
              <w14:ligatures w14:val="none"/>
            </w:rPr>
            <w:delText>futher</w:delText>
          </w:r>
        </w:del>
      </w:ins>
      <w:ins w:id="43" w:author="Juan José García Aguirre" w:date="2024-05-27T09:23:00Z" w16du:dateUtc="2024-05-27T12:23:00Z">
        <w:r w:rsidR="00E30F30">
          <w:rPr>
            <w:rFonts w:ascii="Times New Roman" w:eastAsia="Times New Roman" w:hAnsi="Times New Roman" w:cs="Times New Roman"/>
            <w:color w:val="000000"/>
            <w:kern w:val="0"/>
            <w:sz w:val="22"/>
            <w:szCs w:val="22"/>
            <w:lang w:val="en-US" w:eastAsia="es-CO"/>
            <w14:ligatures w14:val="none"/>
          </w:rPr>
          <w:t>further</w:t>
        </w:r>
      </w:ins>
      <w:ins w:id="44" w:author="Viviana Parreño" w:date="2024-05-27T08:58:00Z">
        <w:r w:rsidR="00FA341B">
          <w:rPr>
            <w:rFonts w:ascii="Times New Roman" w:eastAsia="Times New Roman" w:hAnsi="Times New Roman" w:cs="Times New Roman"/>
            <w:color w:val="000000"/>
            <w:kern w:val="0"/>
            <w:sz w:val="22"/>
            <w:szCs w:val="22"/>
            <w:lang w:val="en-US" w:eastAsia="es-CO"/>
            <w14:ligatures w14:val="none"/>
          </w:rPr>
          <w:t xml:space="preserve"> </w:t>
        </w:r>
      </w:ins>
      <w:del w:id="45" w:author="Viviana Parreño" w:date="2024-05-27T08:58:00Z">
        <w:r w:rsidRPr="00FD66D4" w:rsidDel="00FA341B">
          <w:rPr>
            <w:rFonts w:ascii="Times New Roman" w:eastAsia="Times New Roman" w:hAnsi="Times New Roman" w:cs="Times New Roman"/>
            <w:color w:val="000000"/>
            <w:kern w:val="0"/>
            <w:sz w:val="22"/>
            <w:szCs w:val="22"/>
            <w:lang w:val="en-US" w:eastAsia="es-CO"/>
            <w14:ligatures w14:val="none"/>
          </w:rPr>
          <w:delText xml:space="preserve">separated </w:delText>
        </w:r>
      </w:del>
      <w:ins w:id="46" w:author="Viviana Parreño" w:date="2024-05-27T08:58:00Z">
        <w:r w:rsidR="00FA341B">
          <w:rPr>
            <w:rFonts w:ascii="Times New Roman" w:eastAsia="Times New Roman" w:hAnsi="Times New Roman" w:cs="Times New Roman"/>
            <w:color w:val="000000"/>
            <w:kern w:val="0"/>
            <w:sz w:val="22"/>
            <w:szCs w:val="22"/>
            <w:lang w:val="en-US" w:eastAsia="es-CO"/>
            <w14:ligatures w14:val="none"/>
          </w:rPr>
          <w:t>classified</w:t>
        </w:r>
        <w:r w:rsidR="00FA341B" w:rsidRPr="00FD66D4">
          <w:rPr>
            <w:rFonts w:ascii="Times New Roman" w:eastAsia="Times New Roman" w:hAnsi="Times New Roman" w:cs="Times New Roman"/>
            <w:color w:val="000000"/>
            <w:kern w:val="0"/>
            <w:sz w:val="22"/>
            <w:szCs w:val="22"/>
            <w:lang w:val="en-US" w:eastAsia="es-CO"/>
            <w14:ligatures w14:val="none"/>
          </w:rPr>
          <w:t xml:space="preserve"> </w:t>
        </w:r>
      </w:ins>
      <w:r w:rsidRPr="00FD66D4">
        <w:rPr>
          <w:rFonts w:ascii="Times New Roman" w:eastAsia="Times New Roman" w:hAnsi="Times New Roman" w:cs="Times New Roman"/>
          <w:color w:val="000000"/>
          <w:kern w:val="0"/>
          <w:sz w:val="22"/>
          <w:szCs w:val="22"/>
          <w:lang w:val="en-US" w:eastAsia="es-CO"/>
          <w14:ligatures w14:val="none"/>
        </w:rPr>
        <w:t>into two labels "Fractured" or "Not fractured"</w:t>
      </w:r>
      <w:ins w:id="47" w:author="Juan José García Aguirre" w:date="2024-05-27T09:25:00Z" w16du:dateUtc="2024-05-27T12:25:00Z">
        <w:r w:rsidR="00E30F30">
          <w:rPr>
            <w:rFonts w:ascii="Times New Roman" w:eastAsia="Times New Roman" w:hAnsi="Times New Roman" w:cs="Times New Roman"/>
            <w:color w:val="000000"/>
            <w:kern w:val="0"/>
            <w:sz w:val="22"/>
            <w:szCs w:val="22"/>
            <w:lang w:val="en-US" w:eastAsia="es-CO"/>
            <w14:ligatures w14:val="none"/>
          </w:rPr>
          <w:t xml:space="preserve">. </w:t>
        </w:r>
        <w:r w:rsidR="00E30F30" w:rsidRPr="00E30F30">
          <w:rPr>
            <w:rFonts w:ascii="Times New Roman" w:eastAsia="Times New Roman" w:hAnsi="Times New Roman" w:cs="Times New Roman"/>
            <w:color w:val="000000"/>
            <w:kern w:val="0"/>
            <w:sz w:val="22"/>
            <w:szCs w:val="22"/>
            <w:lang w:val="en-US" w:eastAsia="es-CO"/>
            <w14:ligatures w14:val="none"/>
          </w:rPr>
          <w:fldChar w:fldCharType="begin"/>
        </w:r>
        <w:r w:rsidR="00E30F30" w:rsidRPr="00E30F30">
          <w:rPr>
            <w:rFonts w:ascii="Times New Roman" w:eastAsia="Times New Roman" w:hAnsi="Times New Roman" w:cs="Times New Roman"/>
            <w:color w:val="000000"/>
            <w:kern w:val="0"/>
            <w:sz w:val="22"/>
            <w:szCs w:val="22"/>
            <w:lang w:val="en-US" w:eastAsia="es-CO"/>
            <w14:ligatures w14:val="none"/>
          </w:rPr>
          <w:instrText xml:space="preserve"> REF _Ref167694322 \h </w:instrText>
        </w:r>
        <w:r w:rsidR="00E30F30" w:rsidRPr="00E30F30">
          <w:rPr>
            <w:rFonts w:ascii="Times New Roman" w:eastAsia="Times New Roman" w:hAnsi="Times New Roman" w:cs="Times New Roman"/>
            <w:color w:val="000000"/>
            <w:kern w:val="0"/>
            <w:sz w:val="22"/>
            <w:szCs w:val="22"/>
            <w:lang w:val="en-US" w:eastAsia="es-CO"/>
            <w14:ligatures w14:val="none"/>
          </w:rPr>
        </w:r>
      </w:ins>
      <w:r w:rsidR="00E30F30">
        <w:rPr>
          <w:rFonts w:ascii="Times New Roman" w:eastAsia="Times New Roman" w:hAnsi="Times New Roman" w:cs="Times New Roman"/>
          <w:color w:val="000000"/>
          <w:kern w:val="0"/>
          <w:sz w:val="22"/>
          <w:szCs w:val="22"/>
          <w:lang w:val="en-US" w:eastAsia="es-CO"/>
          <w14:ligatures w14:val="none"/>
        </w:rPr>
        <w:instrText xml:space="preserve"> \* MERGEFORMAT </w:instrText>
      </w:r>
      <w:r w:rsidR="00E30F30" w:rsidRPr="00E30F30">
        <w:rPr>
          <w:rFonts w:ascii="Times New Roman" w:eastAsia="Times New Roman" w:hAnsi="Times New Roman" w:cs="Times New Roman"/>
          <w:color w:val="000000"/>
          <w:kern w:val="0"/>
          <w:sz w:val="22"/>
          <w:szCs w:val="22"/>
          <w:lang w:val="en-US" w:eastAsia="es-CO"/>
          <w14:ligatures w14:val="none"/>
        </w:rPr>
        <w:fldChar w:fldCharType="separate"/>
      </w:r>
      <w:ins w:id="48" w:author="Juan José García Aguirre" w:date="2024-05-27T09:25:00Z" w16du:dateUtc="2024-05-27T12:25:00Z">
        <w:r w:rsidR="00E30F30" w:rsidRPr="00E30F30">
          <w:rPr>
            <w:rFonts w:ascii="Times New Roman" w:hAnsi="Times New Roman" w:cs="Times New Roman"/>
            <w:lang w:val="en-US"/>
            <w:rPrChange w:id="49" w:author="Juan José García Aguirre" w:date="2024-05-27T09:25:00Z" w16du:dateUtc="2024-05-27T12:25:00Z">
              <w:rPr/>
            </w:rPrChange>
          </w:rPr>
          <w:t xml:space="preserve">Table </w:t>
        </w:r>
        <w:r w:rsidR="00E30F30" w:rsidRPr="00E30F30">
          <w:rPr>
            <w:rFonts w:ascii="Times New Roman" w:hAnsi="Times New Roman" w:cs="Times New Roman"/>
            <w:noProof/>
            <w:lang w:val="en-US"/>
            <w:rPrChange w:id="50" w:author="Juan José García Aguirre" w:date="2024-05-27T09:25:00Z" w16du:dateUtc="2024-05-27T12:25:00Z">
              <w:rPr>
                <w:noProof/>
              </w:rPr>
            </w:rPrChange>
          </w:rPr>
          <w:t>1</w:t>
        </w:r>
        <w:r w:rsidR="00E30F30" w:rsidRPr="00E30F30">
          <w:rPr>
            <w:rFonts w:ascii="Times New Roman" w:eastAsia="Times New Roman" w:hAnsi="Times New Roman" w:cs="Times New Roman"/>
            <w:color w:val="000000"/>
            <w:kern w:val="0"/>
            <w:sz w:val="22"/>
            <w:szCs w:val="22"/>
            <w:lang w:val="en-US" w:eastAsia="es-CO"/>
            <w14:ligatures w14:val="none"/>
          </w:rPr>
          <w:fldChar w:fldCharType="end"/>
        </w:r>
      </w:ins>
      <w:del w:id="51" w:author="Juan José García Aguirre" w:date="2024-05-27T09:24:00Z" w16du:dateUtc="2024-05-27T12:24:00Z">
        <w:r w:rsidRPr="00FD66D4" w:rsidDel="00E30F30">
          <w:rPr>
            <w:rFonts w:ascii="Times New Roman" w:eastAsia="Times New Roman" w:hAnsi="Times New Roman" w:cs="Times New Roman"/>
            <w:color w:val="000000"/>
            <w:kern w:val="0"/>
            <w:sz w:val="22"/>
            <w:szCs w:val="22"/>
            <w:lang w:val="en-US" w:eastAsia="es-CO"/>
            <w14:ligatures w14:val="none"/>
          </w:rPr>
          <w:delText xml:space="preserve">. </w:delText>
        </w:r>
      </w:del>
      <w:moveFromRangeStart w:id="52" w:author="Viviana Parreño" w:date="2024-05-27T08:58:00Z" w:name="move167692722"/>
      <w:moveFrom w:id="53" w:author="Viviana Parreño" w:date="2024-05-27T08:58:00Z">
        <w:r w:rsidRPr="00FD66D4" w:rsidDel="00FA341B">
          <w:rPr>
            <w:rFonts w:ascii="Times New Roman" w:eastAsia="Times New Roman" w:hAnsi="Times New Roman" w:cs="Times New Roman"/>
            <w:color w:val="000000"/>
            <w:kern w:val="0"/>
            <w:sz w:val="22"/>
            <w:szCs w:val="22"/>
            <w:lang w:val="en-US" w:eastAsia="es-CO"/>
            <w14:ligatures w14:val="none"/>
          </w:rPr>
          <w:t xml:space="preserve">These images are separated according to their label in different folders, the dataset itself has a folder called "val", this will be defined as the "test_loader", the other folder named "train" will be used for training and validation. </w:t>
        </w:r>
      </w:moveFrom>
      <w:moveFromRangeEnd w:id="52"/>
      <w:del w:id="54" w:author="Viviana Parreño" w:date="2024-05-27T08:59:00Z">
        <w:r w:rsidRPr="00FD66D4" w:rsidDel="00FA341B">
          <w:rPr>
            <w:rFonts w:ascii="Times New Roman" w:eastAsia="Times New Roman" w:hAnsi="Times New Roman" w:cs="Times New Roman"/>
            <w:color w:val="000000"/>
            <w:kern w:val="0"/>
            <w:sz w:val="22"/>
            <w:szCs w:val="22"/>
            <w:lang w:val="en-US" w:eastAsia="es-CO"/>
            <w14:ligatures w14:val="none"/>
          </w:rPr>
          <w:delText>The t</w:delText>
        </w:r>
      </w:del>
      <w:ins w:id="55" w:author="Viviana Parreño" w:date="2024-05-27T08:59:00Z">
        <w:del w:id="56" w:author="Juan José García Aguirre" w:date="2024-05-27T09:24:00Z" w16du:dateUtc="2024-05-27T12:24:00Z">
          <w:r w:rsidR="00FA341B" w:rsidDel="00E30F30">
            <w:rPr>
              <w:rFonts w:ascii="Times New Roman" w:eastAsia="Times New Roman" w:hAnsi="Times New Roman" w:cs="Times New Roman"/>
              <w:color w:val="000000"/>
              <w:kern w:val="0"/>
              <w:sz w:val="22"/>
              <w:szCs w:val="22"/>
              <w:lang w:val="en-US" w:eastAsia="es-CO"/>
              <w14:ligatures w14:val="none"/>
            </w:rPr>
            <w:delText>T</w:delText>
          </w:r>
        </w:del>
      </w:ins>
      <w:del w:id="57" w:author="Juan José García Aguirre" w:date="2024-05-27T09:24:00Z" w16du:dateUtc="2024-05-27T12:24:00Z">
        <w:r w:rsidRPr="00FD66D4" w:rsidDel="00E30F30">
          <w:rPr>
            <w:rFonts w:ascii="Times New Roman" w:eastAsia="Times New Roman" w:hAnsi="Times New Roman" w:cs="Times New Roman"/>
            <w:color w:val="000000"/>
            <w:kern w:val="0"/>
            <w:sz w:val="22"/>
            <w:szCs w:val="22"/>
            <w:lang w:val="en-US" w:eastAsia="es-CO"/>
            <w14:ligatures w14:val="none"/>
          </w:rPr>
          <w:delText>able</w:delText>
        </w:r>
      </w:del>
      <w:ins w:id="58" w:author="Viviana Parreño" w:date="2024-05-27T08:59:00Z">
        <w:del w:id="59" w:author="Juan José García Aguirre" w:date="2024-05-27T09:24:00Z" w16du:dateUtc="2024-05-27T12:24:00Z">
          <w:r w:rsidR="00FA341B" w:rsidDel="00E30F30">
            <w:rPr>
              <w:rFonts w:ascii="Times New Roman" w:eastAsia="Times New Roman" w:hAnsi="Times New Roman" w:cs="Times New Roman"/>
              <w:color w:val="000000"/>
              <w:kern w:val="0"/>
              <w:sz w:val="22"/>
              <w:szCs w:val="22"/>
              <w:lang w:val="en-US" w:eastAsia="es-CO"/>
              <w14:ligatures w14:val="none"/>
            </w:rPr>
            <w:delText xml:space="preserve"> 1</w:delText>
          </w:r>
        </w:del>
      </w:ins>
      <w:r w:rsidRPr="00FD66D4">
        <w:rPr>
          <w:rFonts w:ascii="Times New Roman" w:eastAsia="Times New Roman" w:hAnsi="Times New Roman" w:cs="Times New Roman"/>
          <w:color w:val="000000"/>
          <w:kern w:val="0"/>
          <w:sz w:val="22"/>
          <w:szCs w:val="22"/>
          <w:lang w:val="en-US" w:eastAsia="es-CO"/>
          <w14:ligatures w14:val="none"/>
        </w:rPr>
        <w:t xml:space="preserve"> shows the composition </w:t>
      </w:r>
      <w:ins w:id="60" w:author="Viviana Parreño" w:date="2024-05-27T08:59:00Z">
        <w:r w:rsidR="00FA341B">
          <w:rPr>
            <w:rFonts w:ascii="Times New Roman" w:eastAsia="Times New Roman" w:hAnsi="Times New Roman" w:cs="Times New Roman"/>
            <w:color w:val="000000"/>
            <w:kern w:val="0"/>
            <w:sz w:val="22"/>
            <w:szCs w:val="22"/>
            <w:lang w:val="en-US" w:eastAsia="es-CO"/>
            <w14:ligatures w14:val="none"/>
          </w:rPr>
          <w:t xml:space="preserve">of </w:t>
        </w:r>
      </w:ins>
      <w:del w:id="61" w:author="Viviana Parreño" w:date="2024-05-27T08:59:00Z">
        <w:r w:rsidRPr="00FD66D4" w:rsidDel="00FA341B">
          <w:rPr>
            <w:rFonts w:ascii="Times New Roman" w:eastAsia="Times New Roman" w:hAnsi="Times New Roman" w:cs="Times New Roman"/>
            <w:color w:val="000000"/>
            <w:kern w:val="0"/>
            <w:sz w:val="22"/>
            <w:szCs w:val="22"/>
            <w:lang w:val="en-US" w:eastAsia="es-CO"/>
            <w14:ligatures w14:val="none"/>
          </w:rPr>
          <w:delText xml:space="preserve">in </w:delText>
        </w:r>
      </w:del>
      <w:r w:rsidRPr="00FD66D4">
        <w:rPr>
          <w:rFonts w:ascii="Times New Roman" w:eastAsia="Times New Roman" w:hAnsi="Times New Roman" w:cs="Times New Roman"/>
          <w:color w:val="000000"/>
          <w:kern w:val="0"/>
          <w:sz w:val="22"/>
          <w:szCs w:val="22"/>
          <w:lang w:val="en-US" w:eastAsia="es-CO"/>
          <w14:ligatures w14:val="none"/>
        </w:rPr>
        <w:t xml:space="preserve">the dataset, </w:t>
      </w:r>
      <w:ins w:id="62" w:author="Juan José García Aguirre" w:date="2024-05-27T09:25:00Z" w16du:dateUtc="2024-05-27T12:25:00Z">
        <w:r w:rsidR="00E30F30" w:rsidRPr="00E30F30">
          <w:rPr>
            <w:rFonts w:ascii="Times New Roman" w:eastAsia="Times New Roman" w:hAnsi="Times New Roman" w:cs="Times New Roman"/>
            <w:color w:val="000000"/>
            <w:kern w:val="0"/>
            <w:sz w:val="22"/>
            <w:szCs w:val="22"/>
            <w:lang w:val="en-US" w:eastAsia="es-CO"/>
            <w14:ligatures w14:val="none"/>
          </w:rPr>
          <w:t>However, following the augmentation process, the data distribution changes.</w:t>
        </w:r>
      </w:ins>
      <w:del w:id="63" w:author="Juan José García Aguirre" w:date="2024-05-27T09:25:00Z" w16du:dateUtc="2024-05-27T12:25:00Z">
        <w:r w:rsidRPr="00FA341B" w:rsidDel="00E30F30">
          <w:rPr>
            <w:rFonts w:ascii="Times New Roman" w:eastAsia="Times New Roman" w:hAnsi="Times New Roman" w:cs="Times New Roman"/>
            <w:color w:val="000000"/>
            <w:kern w:val="0"/>
            <w:sz w:val="22"/>
            <w:szCs w:val="22"/>
            <w:highlight w:val="yellow"/>
            <w:lang w:val="en-US" w:eastAsia="es-CO"/>
            <w14:ligatures w14:val="none"/>
            <w:rPrChange w:id="64" w:author="Viviana Parreño" w:date="2024-05-27T08:59:00Z">
              <w:rPr>
                <w:rFonts w:ascii="Times New Roman" w:eastAsia="Times New Roman" w:hAnsi="Times New Roman" w:cs="Times New Roman"/>
                <w:color w:val="000000"/>
                <w:kern w:val="0"/>
                <w:sz w:val="22"/>
                <w:szCs w:val="22"/>
                <w:lang w:val="en-US" w:eastAsia="es-CO"/>
                <w14:ligatures w14:val="none"/>
              </w:rPr>
            </w:rPrChange>
          </w:rPr>
          <w:delText>but after the augmentation process, the data ends up with a different distribution.</w:delText>
        </w:r>
      </w:del>
    </w:p>
    <w:p w14:paraId="7669C35B" w14:textId="77777777" w:rsidR="00541910" w:rsidRDefault="00541910" w:rsidP="00541910">
      <w:pPr>
        <w:pStyle w:val="Descripcin"/>
        <w:keepNext/>
        <w:jc w:val="center"/>
      </w:pPr>
      <w:bookmarkStart w:id="65" w:name="_Ref167694310"/>
      <w:bookmarkStart w:id="66" w:name="_Ref167694322"/>
      <w:r>
        <w:t xml:space="preserve">Table </w:t>
      </w:r>
      <w:r>
        <w:fldChar w:fldCharType="begin"/>
      </w:r>
      <w:r>
        <w:instrText xml:space="preserve"> SEQ Table \* ARABIC </w:instrText>
      </w:r>
      <w:r>
        <w:fldChar w:fldCharType="separate"/>
      </w:r>
      <w:r>
        <w:rPr>
          <w:noProof/>
        </w:rPr>
        <w:t>1</w:t>
      </w:r>
      <w:r>
        <w:fldChar w:fldCharType="end"/>
      </w:r>
      <w:bookmarkEnd w:id="66"/>
      <w:r>
        <w:t xml:space="preserve"> </w:t>
      </w:r>
      <w:proofErr w:type="spellStart"/>
      <w:r w:rsidRPr="00340A60">
        <w:t>Datase</w:t>
      </w:r>
      <w:r>
        <w:t>t</w:t>
      </w:r>
      <w:proofErr w:type="spellEnd"/>
      <w:r w:rsidRPr="00340A60">
        <w:t xml:space="preserve"> </w:t>
      </w:r>
      <w:proofErr w:type="spellStart"/>
      <w:r w:rsidRPr="00340A60">
        <w:t>composition</w:t>
      </w:r>
      <w:bookmarkEnd w:id="65"/>
      <w:proofErr w:type="spellEnd"/>
    </w:p>
    <w:p w14:paraId="79755DAD" w14:textId="494FE267" w:rsidR="00205743" w:rsidRPr="00541910" w:rsidRDefault="00541910" w:rsidP="00541910">
      <w:pPr>
        <w:spacing w:before="100" w:beforeAutospacing="1" w:after="100" w:afterAutospacing="1" w:line="240" w:lineRule="auto"/>
        <w:jc w:val="center"/>
        <w:rPr>
          <w:rFonts w:ascii="Times New Roman" w:eastAsia="Times New Roman" w:hAnsi="Times New Roman" w:cs="Times New Roman"/>
          <w:color w:val="000000"/>
          <w:kern w:val="0"/>
          <w:sz w:val="22"/>
          <w:szCs w:val="22"/>
          <w:lang w:val="en-US" w:eastAsia="es-CO"/>
          <w14:ligatures w14:val="none"/>
        </w:rPr>
      </w:pPr>
      <w:r w:rsidRPr="002E4C43">
        <w:rPr>
          <w:noProof/>
        </w:rPr>
        <w:drawing>
          <wp:inline distT="0" distB="0" distL="0" distR="0" wp14:anchorId="499DD232" wp14:editId="394C907D">
            <wp:extent cx="2475781" cy="626102"/>
            <wp:effectExtent l="0" t="0" r="1270" b="3175"/>
            <wp:docPr id="187324475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579" cy="660950"/>
                    </a:xfrm>
                    <a:prstGeom prst="rect">
                      <a:avLst/>
                    </a:prstGeom>
                    <a:noFill/>
                    <a:ln>
                      <a:noFill/>
                    </a:ln>
                  </pic:spPr>
                </pic:pic>
              </a:graphicData>
            </a:graphic>
          </wp:inline>
        </w:drawing>
      </w:r>
    </w:p>
    <w:p w14:paraId="3254D20D" w14:textId="56DD30CF" w:rsidR="006600CD" w:rsidRPr="00C75A9A" w:rsidRDefault="00205743" w:rsidP="006055E5">
      <w:pPr>
        <w:spacing w:before="100" w:beforeAutospacing="1" w:after="100" w:afterAutospacing="1" w:line="240" w:lineRule="auto"/>
        <w:jc w:val="both"/>
        <w:rPr>
          <w:rFonts w:ascii="Times New Roman" w:eastAsia="Times New Roman" w:hAnsi="Times New Roman" w:cs="Times New Roman"/>
          <w:b/>
          <w:bCs/>
          <w:kern w:val="0"/>
          <w:sz w:val="22"/>
          <w:szCs w:val="22"/>
          <w:lang w:val="en-US" w:eastAsia="es-CO"/>
          <w14:ligatures w14:val="none"/>
          <w:rPrChange w:id="67" w:author="Viviana Parreño" w:date="2024-05-27T08:48:00Z">
            <w:rPr>
              <w:rFonts w:ascii="Times New Roman" w:eastAsia="Times New Roman" w:hAnsi="Times New Roman" w:cs="Times New Roman"/>
              <w:b/>
              <w:bCs/>
              <w:kern w:val="0"/>
              <w:sz w:val="22"/>
              <w:szCs w:val="22"/>
              <w:lang w:eastAsia="es-CO"/>
              <w14:ligatures w14:val="none"/>
            </w:rPr>
          </w:rPrChange>
        </w:rPr>
      </w:pPr>
      <w:r>
        <w:rPr>
          <w:noProof/>
        </w:rPr>
        <w:lastRenderedPageBreak/>
        <mc:AlternateContent>
          <mc:Choice Requires="wps">
            <w:drawing>
              <wp:anchor distT="0" distB="0" distL="114300" distR="114300" simplePos="0" relativeHeight="251660288" behindDoc="0" locked="0" layoutInCell="1" allowOverlap="1" wp14:anchorId="2D9A4999" wp14:editId="7EA6515C">
                <wp:simplePos x="0" y="0"/>
                <wp:positionH relativeFrom="margin">
                  <wp:align>center</wp:align>
                </wp:positionH>
                <wp:positionV relativeFrom="paragraph">
                  <wp:posOffset>2770217</wp:posOffset>
                </wp:positionV>
                <wp:extent cx="4612640" cy="635"/>
                <wp:effectExtent l="0" t="0" r="0" b="0"/>
                <wp:wrapTopAndBottom/>
                <wp:docPr id="568688192" name="Cuadro de texto 1"/>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wps:spPr>
                      <wps:txbx>
                        <w:txbxContent>
                          <w:p w14:paraId="7E01A3C2" w14:textId="1072BF3B" w:rsidR="00DC7E35" w:rsidRPr="006C0933" w:rsidRDefault="00DC7E35" w:rsidP="00DC7E35">
                            <w:pPr>
                              <w:pStyle w:val="Descripcin"/>
                              <w:jc w:val="center"/>
                              <w:rPr>
                                <w:noProof/>
                              </w:rPr>
                            </w:pPr>
                            <w:r>
                              <w:t xml:space="preserve">Fig. </w:t>
                            </w:r>
                            <w:ins w:id="68" w:author="Juan José García Aguirre" w:date="2024-05-27T10:05:00Z" w16du:dateUtc="2024-05-27T13:05:00Z">
                              <w:r w:rsidR="000E5972">
                                <w:fldChar w:fldCharType="begin"/>
                              </w:r>
                              <w:r w:rsidR="000E5972">
                                <w:instrText xml:space="preserve"> SEQ Fig. \* ARABIC </w:instrText>
                              </w:r>
                            </w:ins>
                            <w:r w:rsidR="000E5972">
                              <w:fldChar w:fldCharType="separate"/>
                            </w:r>
                            <w:ins w:id="69" w:author="Juan José García Aguirre" w:date="2024-05-27T10:06:00Z" w16du:dateUtc="2024-05-27T13:06:00Z">
                              <w:r w:rsidR="000E5972">
                                <w:rPr>
                                  <w:noProof/>
                                </w:rPr>
                                <w:t>1</w:t>
                              </w:r>
                            </w:ins>
                            <w:ins w:id="70" w:author="Juan José García Aguirre" w:date="2024-05-27T10:05:00Z" w16du:dateUtc="2024-05-27T13:05:00Z">
                              <w:r w:rsidR="000E5972">
                                <w:fldChar w:fldCharType="end"/>
                              </w:r>
                            </w:ins>
                            <w:del w:id="71" w:author="Juan José García Aguirre" w:date="2024-05-27T10:05:00Z" w16du:dateUtc="2024-05-27T13:05:00Z">
                              <w:r w:rsidDel="000E5972">
                                <w:fldChar w:fldCharType="begin"/>
                              </w:r>
                              <w:r w:rsidDel="000E5972">
                                <w:delInstrText xml:space="preserve"> SEQ Fig. \* ARABIC </w:delInstrText>
                              </w:r>
                              <w:r w:rsidDel="000E5972">
                                <w:fldChar w:fldCharType="separate"/>
                              </w:r>
                              <w:r w:rsidR="000E5972" w:rsidDel="000E5972">
                                <w:rPr>
                                  <w:noProof/>
                                </w:rPr>
                                <w:delText>1</w:delText>
                              </w:r>
                              <w:r w:rsidDel="000E5972">
                                <w:fldChar w:fldCharType="end"/>
                              </w:r>
                            </w:del>
                            <w:r>
                              <w:t xml:space="preserve"> </w:t>
                            </w:r>
                            <w:proofErr w:type="spellStart"/>
                            <w:r>
                              <w:t>Metodology</w:t>
                            </w:r>
                            <w:proofErr w:type="spellEnd"/>
                            <w:r>
                              <w:t xml:space="preserve"> </w:t>
                            </w:r>
                            <w:proofErr w:type="spellStart"/>
                            <w:r>
                              <w:t>of</w:t>
                            </w:r>
                            <w:proofErr w:type="spellEnd"/>
                            <w:r>
                              <w:t xml:space="preserve">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9A4999" id="_x0000_t202" coordsize="21600,21600" o:spt="202" path="m,l,21600r21600,l21600,xe">
                <v:stroke joinstyle="miter"/>
                <v:path gradientshapeok="t" o:connecttype="rect"/>
              </v:shapetype>
              <v:shape id="Cuadro de texto 1" o:spid="_x0000_s1026" type="#_x0000_t202" style="position:absolute;left:0;text-align:left;margin-left:0;margin-top:218.15pt;width:363.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AWFQIAADgEAAAOAAAAZHJzL2Uyb0RvYy54bWysU8Fu2zAMvQ/YPwi6L06yLhi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fNmMZsvbig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" stroked="f">
                <v:textbox style="mso-fit-shape-to-text:t" inset="0,0,0,0">
                  <w:txbxContent>
                    <w:p w14:paraId="7E01A3C2" w14:textId="1072BF3B" w:rsidR="00DC7E35" w:rsidRPr="006C0933" w:rsidRDefault="00DC7E35" w:rsidP="00DC7E35">
                      <w:pPr>
                        <w:pStyle w:val="Descripcin"/>
                        <w:jc w:val="center"/>
                        <w:rPr>
                          <w:noProof/>
                        </w:rPr>
                      </w:pPr>
                      <w:r>
                        <w:t xml:space="preserve">Fig. </w:t>
                      </w:r>
                      <w:ins w:id="72" w:author="Juan José García Aguirre" w:date="2024-05-27T10:05:00Z" w16du:dateUtc="2024-05-27T13:05:00Z">
                        <w:r w:rsidR="000E5972">
                          <w:fldChar w:fldCharType="begin"/>
                        </w:r>
                        <w:r w:rsidR="000E5972">
                          <w:instrText xml:space="preserve"> SEQ Fig. \* ARABIC </w:instrText>
                        </w:r>
                      </w:ins>
                      <w:r w:rsidR="000E5972">
                        <w:fldChar w:fldCharType="separate"/>
                      </w:r>
                      <w:ins w:id="73" w:author="Juan José García Aguirre" w:date="2024-05-27T10:06:00Z" w16du:dateUtc="2024-05-27T13:06:00Z">
                        <w:r w:rsidR="000E5972">
                          <w:rPr>
                            <w:noProof/>
                          </w:rPr>
                          <w:t>1</w:t>
                        </w:r>
                      </w:ins>
                      <w:ins w:id="74" w:author="Juan José García Aguirre" w:date="2024-05-27T10:05:00Z" w16du:dateUtc="2024-05-27T13:05:00Z">
                        <w:r w:rsidR="000E5972">
                          <w:fldChar w:fldCharType="end"/>
                        </w:r>
                      </w:ins>
                      <w:del w:id="75" w:author="Juan José García Aguirre" w:date="2024-05-27T10:05:00Z" w16du:dateUtc="2024-05-27T13:05:00Z">
                        <w:r w:rsidDel="000E5972">
                          <w:fldChar w:fldCharType="begin"/>
                        </w:r>
                        <w:r w:rsidDel="000E5972">
                          <w:delInstrText xml:space="preserve"> SEQ Fig. \* ARABIC </w:delInstrText>
                        </w:r>
                        <w:r w:rsidDel="000E5972">
                          <w:fldChar w:fldCharType="separate"/>
                        </w:r>
                        <w:r w:rsidR="000E5972" w:rsidDel="000E5972">
                          <w:rPr>
                            <w:noProof/>
                          </w:rPr>
                          <w:delText>1</w:delText>
                        </w:r>
                        <w:r w:rsidDel="000E5972">
                          <w:fldChar w:fldCharType="end"/>
                        </w:r>
                      </w:del>
                      <w:r>
                        <w:t xml:space="preserve"> </w:t>
                      </w:r>
                      <w:proofErr w:type="spellStart"/>
                      <w:r>
                        <w:t>Metodology</w:t>
                      </w:r>
                      <w:proofErr w:type="spellEnd"/>
                      <w:r>
                        <w:t xml:space="preserve"> </w:t>
                      </w:r>
                      <w:proofErr w:type="spellStart"/>
                      <w:r>
                        <w:t>of</w:t>
                      </w:r>
                      <w:proofErr w:type="spellEnd"/>
                      <w:r>
                        <w:t xml:space="preserve"> CNN</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1CB01540" wp14:editId="2B979020">
            <wp:simplePos x="0" y="0"/>
            <wp:positionH relativeFrom="margin">
              <wp:align>right</wp:align>
            </wp:positionH>
            <wp:positionV relativeFrom="paragraph">
              <wp:posOffset>46427</wp:posOffset>
            </wp:positionV>
            <wp:extent cx="5582471" cy="2760453"/>
            <wp:effectExtent l="0" t="0" r="0" b="1905"/>
            <wp:wrapTopAndBottom/>
            <wp:docPr id="1824660763"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60763" name="Imagen 6"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2471" cy="27604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ED3" w:rsidRPr="00C75A9A">
        <w:rPr>
          <w:rFonts w:ascii="Times New Roman" w:eastAsia="Times New Roman" w:hAnsi="Times New Roman" w:cs="Times New Roman"/>
          <w:b/>
          <w:bCs/>
          <w:kern w:val="0"/>
          <w:sz w:val="22"/>
          <w:szCs w:val="22"/>
          <w:lang w:val="en-US" w:eastAsia="es-CO"/>
          <w14:ligatures w14:val="none"/>
          <w:rPrChange w:id="76" w:author="Viviana Parreño" w:date="2024-05-27T08:48:00Z">
            <w:rPr>
              <w:rFonts w:ascii="Times New Roman" w:eastAsia="Times New Roman" w:hAnsi="Times New Roman" w:cs="Times New Roman"/>
              <w:b/>
              <w:bCs/>
              <w:kern w:val="0"/>
              <w:sz w:val="22"/>
              <w:szCs w:val="22"/>
              <w:lang w:eastAsia="es-CO"/>
              <w14:ligatures w14:val="none"/>
            </w:rPr>
          </w:rPrChange>
        </w:rPr>
        <w:t>B</w:t>
      </w:r>
      <w:r w:rsidR="006600CD" w:rsidRPr="00C75A9A">
        <w:rPr>
          <w:rFonts w:ascii="Times New Roman" w:eastAsia="Times New Roman" w:hAnsi="Times New Roman" w:cs="Times New Roman"/>
          <w:b/>
          <w:bCs/>
          <w:kern w:val="0"/>
          <w:sz w:val="22"/>
          <w:szCs w:val="22"/>
          <w:lang w:val="en-US" w:eastAsia="es-CO"/>
          <w14:ligatures w14:val="none"/>
          <w:rPrChange w:id="77" w:author="Viviana Parreño" w:date="2024-05-27T08:48:00Z">
            <w:rPr>
              <w:rFonts w:ascii="Times New Roman" w:eastAsia="Times New Roman" w:hAnsi="Times New Roman" w:cs="Times New Roman"/>
              <w:b/>
              <w:bCs/>
              <w:kern w:val="0"/>
              <w:sz w:val="22"/>
              <w:szCs w:val="22"/>
              <w:lang w:eastAsia="es-CO"/>
              <w14:ligatures w14:val="none"/>
            </w:rPr>
          </w:rPrChange>
        </w:rPr>
        <w:t>. Pre-processing</w:t>
      </w:r>
    </w:p>
    <w:p w14:paraId="68E3B626" w14:textId="30C089FE" w:rsidR="00AB125C" w:rsidRPr="00FD66D4" w:rsidRDefault="00FC43F3" w:rsidP="006055E5">
      <w:pPr>
        <w:spacing w:before="100" w:beforeAutospacing="1" w:after="100" w:afterAutospacing="1" w:line="240" w:lineRule="auto"/>
        <w:jc w:val="both"/>
        <w:rPr>
          <w:rFonts w:ascii="Times New Roman" w:eastAsia="Times New Roman" w:hAnsi="Times New Roman" w:cs="Times New Roman"/>
          <w:kern w:val="0"/>
          <w:sz w:val="22"/>
          <w:szCs w:val="22"/>
          <w:lang w:val="en-US" w:eastAsia="es-CO"/>
          <w14:ligatures w14:val="none"/>
        </w:rPr>
      </w:pPr>
      <w:r>
        <w:rPr>
          <w:rFonts w:ascii="Times New Roman" w:eastAsia="Times New Roman" w:hAnsi="Times New Roman" w:cs="Times New Roman"/>
          <w:kern w:val="0"/>
          <w:sz w:val="22"/>
          <w:szCs w:val="22"/>
          <w:lang w:val="en-US" w:eastAsia="es-CO"/>
          <w14:ligatures w14:val="none"/>
        </w:rPr>
        <w:t>The</w:t>
      </w:r>
      <w:r w:rsidRPr="00FD66D4">
        <w:rPr>
          <w:rFonts w:ascii="Times New Roman" w:eastAsia="Times New Roman" w:hAnsi="Times New Roman" w:cs="Times New Roman"/>
          <w:kern w:val="0"/>
          <w:sz w:val="22"/>
          <w:szCs w:val="22"/>
          <w:lang w:val="en-US" w:eastAsia="es-CO"/>
          <w14:ligatures w14:val="none"/>
        </w:rPr>
        <w:t xml:space="preserve"> </w:t>
      </w:r>
      <w:r w:rsidR="00FD66D4" w:rsidRPr="00FD66D4">
        <w:rPr>
          <w:rFonts w:ascii="Times New Roman" w:eastAsia="Times New Roman" w:hAnsi="Times New Roman" w:cs="Times New Roman"/>
          <w:kern w:val="0"/>
          <w:sz w:val="22"/>
          <w:szCs w:val="22"/>
          <w:lang w:val="en-US" w:eastAsia="es-CO"/>
          <w14:ligatures w14:val="none"/>
        </w:rPr>
        <w:t>preprocessing</w:t>
      </w:r>
      <w:r>
        <w:rPr>
          <w:rFonts w:ascii="Times New Roman" w:eastAsia="Times New Roman" w:hAnsi="Times New Roman" w:cs="Times New Roman"/>
          <w:kern w:val="0"/>
          <w:sz w:val="22"/>
          <w:szCs w:val="22"/>
          <w:lang w:val="en-US" w:eastAsia="es-CO"/>
          <w14:ligatures w14:val="none"/>
        </w:rPr>
        <w:t xml:space="preserve"> process includes </w:t>
      </w:r>
      <w:r w:rsidR="00FD66D4" w:rsidRPr="00FD66D4">
        <w:rPr>
          <w:rFonts w:ascii="Times New Roman" w:eastAsia="Times New Roman" w:hAnsi="Times New Roman" w:cs="Times New Roman"/>
          <w:kern w:val="0"/>
          <w:sz w:val="22"/>
          <w:szCs w:val="22"/>
          <w:lang w:val="en-US" w:eastAsia="es-CO"/>
          <w14:ligatures w14:val="none"/>
        </w:rPr>
        <w:t>the initial transformations performed on the images, such as '</w:t>
      </w:r>
      <w:proofErr w:type="spellStart"/>
      <w:r w:rsidR="00FD66D4" w:rsidRPr="00FD66D4">
        <w:rPr>
          <w:rFonts w:ascii="Times New Roman" w:eastAsia="Times New Roman" w:hAnsi="Times New Roman" w:cs="Times New Roman"/>
          <w:kern w:val="0"/>
          <w:sz w:val="22"/>
          <w:szCs w:val="22"/>
          <w:lang w:val="en-US" w:eastAsia="es-CO"/>
          <w14:ligatures w14:val="none"/>
        </w:rPr>
        <w:t>ToTensor</w:t>
      </w:r>
      <w:proofErr w:type="spellEnd"/>
      <w:r w:rsidR="00FD66D4" w:rsidRPr="00FD66D4">
        <w:rPr>
          <w:rFonts w:ascii="Times New Roman" w:eastAsia="Times New Roman" w:hAnsi="Times New Roman" w:cs="Times New Roman"/>
          <w:kern w:val="0"/>
          <w:sz w:val="22"/>
          <w:szCs w:val="22"/>
          <w:lang w:val="en-US" w:eastAsia="es-CO"/>
          <w14:ligatures w14:val="none"/>
        </w:rPr>
        <w:t xml:space="preserve">' to convert the images into PyTorch tensors, and normalization based on </w:t>
      </w:r>
      <w:r>
        <w:rPr>
          <w:rFonts w:ascii="Times New Roman" w:eastAsia="Times New Roman" w:hAnsi="Times New Roman" w:cs="Times New Roman"/>
          <w:kern w:val="0"/>
          <w:sz w:val="22"/>
          <w:szCs w:val="22"/>
          <w:lang w:val="en-US" w:eastAsia="es-CO"/>
          <w14:ligatures w14:val="none"/>
        </w:rPr>
        <w:t xml:space="preserve">the </w:t>
      </w:r>
      <w:r w:rsidR="00FD66D4" w:rsidRPr="00FD66D4">
        <w:rPr>
          <w:rFonts w:ascii="Times New Roman" w:eastAsia="Times New Roman" w:hAnsi="Times New Roman" w:cs="Times New Roman"/>
          <w:kern w:val="0"/>
          <w:sz w:val="22"/>
          <w:szCs w:val="22"/>
          <w:lang w:val="en-US" w:eastAsia="es-CO"/>
          <w14:ligatures w14:val="none"/>
        </w:rPr>
        <w:t>calculation of the mean and standard deviation of the image group</w:t>
      </w:r>
      <w:r>
        <w:rPr>
          <w:rFonts w:ascii="Times New Roman" w:eastAsia="Times New Roman" w:hAnsi="Times New Roman" w:cs="Times New Roman"/>
          <w:kern w:val="0"/>
          <w:sz w:val="22"/>
          <w:szCs w:val="22"/>
          <w:lang w:val="en-US" w:eastAsia="es-CO"/>
          <w14:ligatures w14:val="none"/>
        </w:rPr>
        <w:t xml:space="preserve">s. This </w:t>
      </w:r>
      <w:del w:id="78" w:author="Juan José García Aguirre" w:date="2024-05-27T09:30:00Z" w16du:dateUtc="2024-05-27T12:30:00Z">
        <w:r w:rsidDel="0066255A">
          <w:rPr>
            <w:rFonts w:ascii="Times New Roman" w:eastAsia="Times New Roman" w:hAnsi="Times New Roman" w:cs="Times New Roman"/>
            <w:kern w:val="0"/>
            <w:sz w:val="22"/>
            <w:szCs w:val="22"/>
            <w:lang w:val="en-US" w:eastAsia="es-CO"/>
            <w14:ligatures w14:val="none"/>
          </w:rPr>
          <w:delText>nomalization</w:delText>
        </w:r>
      </w:del>
      <w:ins w:id="79" w:author="Juan José García Aguirre" w:date="2024-05-27T09:30:00Z" w16du:dateUtc="2024-05-27T12:30:00Z">
        <w:r w:rsidR="0066255A">
          <w:rPr>
            <w:rFonts w:ascii="Times New Roman" w:eastAsia="Times New Roman" w:hAnsi="Times New Roman" w:cs="Times New Roman"/>
            <w:kern w:val="0"/>
            <w:sz w:val="22"/>
            <w:szCs w:val="22"/>
            <w:lang w:val="en-US" w:eastAsia="es-CO"/>
            <w14:ligatures w14:val="none"/>
          </w:rPr>
          <w:t>normalization</w:t>
        </w:r>
      </w:ins>
      <w:r w:rsidR="00FD66D4" w:rsidRPr="00FD66D4">
        <w:rPr>
          <w:rFonts w:ascii="Times New Roman" w:eastAsia="Times New Roman" w:hAnsi="Times New Roman" w:cs="Times New Roman"/>
          <w:kern w:val="0"/>
          <w:sz w:val="22"/>
          <w:szCs w:val="22"/>
          <w:lang w:val="en-US" w:eastAsia="es-CO"/>
          <w14:ligatures w14:val="none"/>
        </w:rPr>
        <w:t xml:space="preserve"> is applied </w:t>
      </w:r>
      <w:r>
        <w:rPr>
          <w:rFonts w:ascii="Times New Roman" w:eastAsia="Times New Roman" w:hAnsi="Times New Roman" w:cs="Times New Roman"/>
          <w:kern w:val="0"/>
          <w:sz w:val="22"/>
          <w:szCs w:val="22"/>
          <w:lang w:val="en-US" w:eastAsia="es-CO"/>
          <w14:ligatures w14:val="none"/>
        </w:rPr>
        <w:t xml:space="preserve">for a faster </w:t>
      </w:r>
      <w:r w:rsidR="00963E1C">
        <w:rPr>
          <w:rFonts w:ascii="Times New Roman" w:eastAsia="Times New Roman" w:hAnsi="Times New Roman" w:cs="Times New Roman"/>
          <w:kern w:val="0"/>
          <w:sz w:val="22"/>
          <w:szCs w:val="22"/>
          <w:lang w:val="en-US" w:eastAsia="es-CO"/>
          <w14:ligatures w14:val="none"/>
        </w:rPr>
        <w:t>convergence</w:t>
      </w:r>
      <w:r>
        <w:rPr>
          <w:rFonts w:ascii="Times New Roman" w:eastAsia="Times New Roman" w:hAnsi="Times New Roman" w:cs="Times New Roman"/>
          <w:kern w:val="0"/>
          <w:sz w:val="22"/>
          <w:szCs w:val="22"/>
          <w:lang w:val="en-US" w:eastAsia="es-CO"/>
          <w14:ligatures w14:val="none"/>
        </w:rPr>
        <w:t xml:space="preserve"> of </w:t>
      </w:r>
      <w:r w:rsidR="00FD66D4" w:rsidRPr="00FD66D4">
        <w:rPr>
          <w:rFonts w:ascii="Times New Roman" w:eastAsia="Times New Roman" w:hAnsi="Times New Roman" w:cs="Times New Roman"/>
          <w:kern w:val="0"/>
          <w:sz w:val="22"/>
          <w:szCs w:val="22"/>
          <w:lang w:val="en-US" w:eastAsia="es-CO"/>
          <w14:ligatures w14:val="none"/>
        </w:rPr>
        <w:t>the model converge.</w:t>
      </w:r>
    </w:p>
    <w:p w14:paraId="765214D9" w14:textId="1A65767F" w:rsidR="006055E5" w:rsidRPr="00E30F30" w:rsidRDefault="004C3ED3" w:rsidP="006055E5">
      <w:pPr>
        <w:spacing w:before="100" w:beforeAutospacing="1" w:after="100" w:afterAutospacing="1" w:line="240" w:lineRule="auto"/>
        <w:jc w:val="both"/>
        <w:rPr>
          <w:rFonts w:ascii="Times New Roman" w:eastAsia="Times New Roman" w:hAnsi="Times New Roman" w:cs="Times New Roman"/>
          <w:b/>
          <w:bCs/>
          <w:kern w:val="0"/>
          <w:sz w:val="22"/>
          <w:szCs w:val="22"/>
          <w:lang w:val="en-US" w:eastAsia="es-CO"/>
          <w14:ligatures w14:val="none"/>
        </w:rPr>
      </w:pPr>
      <w:r w:rsidRPr="00E30F30">
        <w:rPr>
          <w:rFonts w:ascii="Times New Roman" w:eastAsia="Times New Roman" w:hAnsi="Times New Roman" w:cs="Times New Roman"/>
          <w:b/>
          <w:bCs/>
          <w:kern w:val="0"/>
          <w:sz w:val="22"/>
          <w:szCs w:val="22"/>
          <w:lang w:val="en-US" w:eastAsia="es-CO"/>
          <w14:ligatures w14:val="none"/>
        </w:rPr>
        <w:t>C</w:t>
      </w:r>
      <w:r w:rsidR="006055E5" w:rsidRPr="00E30F30">
        <w:rPr>
          <w:rFonts w:ascii="Times New Roman" w:eastAsia="Times New Roman" w:hAnsi="Times New Roman" w:cs="Times New Roman"/>
          <w:b/>
          <w:bCs/>
          <w:kern w:val="0"/>
          <w:sz w:val="22"/>
          <w:szCs w:val="22"/>
          <w:lang w:val="en-US" w:eastAsia="es-CO"/>
          <w14:ligatures w14:val="none"/>
        </w:rPr>
        <w:t>. Augmentation</w:t>
      </w:r>
    </w:p>
    <w:p w14:paraId="2D84A8F0" w14:textId="21E4EB59" w:rsidR="002E4C43" w:rsidRPr="00FD66D4" w:rsidRDefault="00FD66D4" w:rsidP="006055E5">
      <w:pPr>
        <w:spacing w:before="100" w:beforeAutospacing="1" w:after="100" w:afterAutospacing="1" w:line="240" w:lineRule="auto"/>
        <w:jc w:val="both"/>
        <w:rPr>
          <w:rFonts w:ascii="Times New Roman" w:eastAsia="Times New Roman" w:hAnsi="Times New Roman" w:cs="Times New Roman"/>
          <w:kern w:val="0"/>
          <w:sz w:val="22"/>
          <w:szCs w:val="22"/>
          <w:lang w:val="en-US" w:eastAsia="es-CO"/>
          <w14:ligatures w14:val="none"/>
        </w:rPr>
      </w:pPr>
      <w:r w:rsidRPr="00FD66D4">
        <w:rPr>
          <w:rFonts w:ascii="Times New Roman" w:eastAsia="Times New Roman" w:hAnsi="Times New Roman" w:cs="Times New Roman"/>
          <w:kern w:val="0"/>
          <w:sz w:val="22"/>
          <w:szCs w:val="22"/>
          <w:lang w:val="en-US" w:eastAsia="es-CO"/>
          <w14:ligatures w14:val="none"/>
        </w:rPr>
        <w:t xml:space="preserve">To improve the model's performance, augmentation strategies </w:t>
      </w:r>
      <w:r w:rsidR="00963E1C">
        <w:rPr>
          <w:rFonts w:ascii="Times New Roman" w:eastAsia="Times New Roman" w:hAnsi="Times New Roman" w:cs="Times New Roman"/>
          <w:kern w:val="0"/>
          <w:sz w:val="22"/>
          <w:szCs w:val="22"/>
          <w:lang w:val="en-US" w:eastAsia="es-CO"/>
          <w14:ligatures w14:val="none"/>
        </w:rPr>
        <w:t>were</w:t>
      </w:r>
      <w:r w:rsidR="00963E1C" w:rsidRPr="00FD66D4">
        <w:rPr>
          <w:rFonts w:ascii="Times New Roman" w:eastAsia="Times New Roman" w:hAnsi="Times New Roman" w:cs="Times New Roman"/>
          <w:kern w:val="0"/>
          <w:sz w:val="22"/>
          <w:szCs w:val="22"/>
          <w:lang w:val="en-US" w:eastAsia="es-CO"/>
          <w14:ligatures w14:val="none"/>
        </w:rPr>
        <w:t xml:space="preserve"> </w:t>
      </w:r>
      <w:r w:rsidRPr="00FD66D4">
        <w:rPr>
          <w:rFonts w:ascii="Times New Roman" w:eastAsia="Times New Roman" w:hAnsi="Times New Roman" w:cs="Times New Roman"/>
          <w:kern w:val="0"/>
          <w:sz w:val="22"/>
          <w:szCs w:val="22"/>
          <w:lang w:val="en-US" w:eastAsia="es-CO"/>
          <w14:ligatures w14:val="none"/>
        </w:rPr>
        <w:t xml:space="preserve">chosen, using a simple transformation such as 'flip'. Also, before the training process begins, the data is normalized based on its initial mean and standard deviation. Then, after performing the transformation and splitting into different loaders for training, validation, and testing, the dataset's distribution obtained </w:t>
      </w:r>
      <w:r w:rsidR="00963E1C">
        <w:rPr>
          <w:rFonts w:ascii="Times New Roman" w:eastAsia="Times New Roman" w:hAnsi="Times New Roman" w:cs="Times New Roman"/>
          <w:kern w:val="0"/>
          <w:sz w:val="22"/>
          <w:szCs w:val="22"/>
          <w:lang w:val="en-US" w:eastAsia="es-CO"/>
          <w14:ligatures w14:val="none"/>
        </w:rPr>
        <w:t>is</w:t>
      </w:r>
      <w:r w:rsidRPr="00FD66D4">
        <w:rPr>
          <w:rFonts w:ascii="Times New Roman" w:eastAsia="Times New Roman" w:hAnsi="Times New Roman" w:cs="Times New Roman"/>
          <w:kern w:val="0"/>
          <w:sz w:val="22"/>
          <w:szCs w:val="22"/>
          <w:lang w:val="en-US" w:eastAsia="es-CO"/>
          <w14:ligatures w14:val="none"/>
        </w:rPr>
        <w:t xml:space="preserve"> presented in Table 2</w:t>
      </w:r>
      <w:r w:rsidR="006600CD" w:rsidRPr="00FD66D4">
        <w:rPr>
          <w:rFonts w:ascii="Times New Roman" w:eastAsia="Times New Roman" w:hAnsi="Times New Roman" w:cs="Times New Roman"/>
          <w:kern w:val="0"/>
          <w:sz w:val="22"/>
          <w:szCs w:val="22"/>
          <w:lang w:val="en-US" w:eastAsia="es-CO"/>
          <w14:ligatures w14:val="none"/>
        </w:rPr>
        <w:t>.</w:t>
      </w:r>
    </w:p>
    <w:p w14:paraId="7037C7D3" w14:textId="70DD161A" w:rsidR="006600CD" w:rsidRPr="001933AE" w:rsidRDefault="006600CD" w:rsidP="006600CD">
      <w:pPr>
        <w:pStyle w:val="Descripcin"/>
        <w:keepNext/>
        <w:jc w:val="center"/>
        <w:rPr>
          <w:sz w:val="22"/>
          <w:szCs w:val="22"/>
        </w:rPr>
      </w:pPr>
      <w:r w:rsidRPr="001933AE">
        <w:rPr>
          <w:sz w:val="22"/>
          <w:szCs w:val="22"/>
        </w:rPr>
        <w:t xml:space="preserve">Table </w:t>
      </w:r>
      <w:r w:rsidRPr="001933AE">
        <w:rPr>
          <w:sz w:val="22"/>
          <w:szCs w:val="22"/>
        </w:rPr>
        <w:fldChar w:fldCharType="begin"/>
      </w:r>
      <w:r w:rsidRPr="001933AE">
        <w:rPr>
          <w:sz w:val="22"/>
          <w:szCs w:val="22"/>
        </w:rPr>
        <w:instrText xml:space="preserve"> SEQ Table \* ARABIC </w:instrText>
      </w:r>
      <w:r w:rsidRPr="001933AE">
        <w:rPr>
          <w:sz w:val="22"/>
          <w:szCs w:val="22"/>
        </w:rPr>
        <w:fldChar w:fldCharType="separate"/>
      </w:r>
      <w:r w:rsidRPr="001933AE">
        <w:rPr>
          <w:noProof/>
          <w:sz w:val="22"/>
          <w:szCs w:val="22"/>
        </w:rPr>
        <w:t>2</w:t>
      </w:r>
      <w:r w:rsidRPr="001933AE">
        <w:rPr>
          <w:sz w:val="22"/>
          <w:szCs w:val="22"/>
        </w:rPr>
        <w:fldChar w:fldCharType="end"/>
      </w:r>
      <w:r w:rsidRPr="001933AE">
        <w:rPr>
          <w:sz w:val="22"/>
          <w:szCs w:val="22"/>
        </w:rPr>
        <w:t xml:space="preserve"> </w:t>
      </w:r>
      <w:proofErr w:type="spellStart"/>
      <w:r w:rsidRPr="001933AE">
        <w:rPr>
          <w:sz w:val="22"/>
          <w:szCs w:val="22"/>
        </w:rPr>
        <w:t>Loaders</w:t>
      </w:r>
      <w:proofErr w:type="spellEnd"/>
      <w:r w:rsidRPr="001933AE">
        <w:rPr>
          <w:sz w:val="22"/>
          <w:szCs w:val="22"/>
        </w:rPr>
        <w:t xml:space="preserve"> </w:t>
      </w:r>
      <w:proofErr w:type="spellStart"/>
      <w:r w:rsidRPr="001933AE">
        <w:rPr>
          <w:sz w:val="22"/>
          <w:szCs w:val="22"/>
        </w:rPr>
        <w:t>composition</w:t>
      </w:r>
      <w:proofErr w:type="spellEnd"/>
    </w:p>
    <w:p w14:paraId="5FE6F82F" w14:textId="11ADF89E" w:rsidR="006600CD" w:rsidRPr="001933AE" w:rsidRDefault="006600CD" w:rsidP="006600CD">
      <w:pPr>
        <w:spacing w:before="100" w:beforeAutospacing="1" w:after="100" w:afterAutospacing="1" w:line="240" w:lineRule="auto"/>
        <w:jc w:val="center"/>
        <w:rPr>
          <w:rFonts w:ascii="Times New Roman" w:eastAsia="Times New Roman" w:hAnsi="Times New Roman" w:cs="Times New Roman"/>
          <w:kern w:val="0"/>
          <w:sz w:val="22"/>
          <w:szCs w:val="22"/>
          <w:lang w:eastAsia="es-CO"/>
          <w14:ligatures w14:val="none"/>
        </w:rPr>
      </w:pPr>
      <w:r w:rsidRPr="001933AE">
        <w:rPr>
          <w:noProof/>
          <w:sz w:val="22"/>
          <w:szCs w:val="22"/>
        </w:rPr>
        <w:drawing>
          <wp:inline distT="0" distB="0" distL="0" distR="0" wp14:anchorId="10137A3D" wp14:editId="4980CF28">
            <wp:extent cx="1587983" cy="981075"/>
            <wp:effectExtent l="0" t="0" r="0" b="0"/>
            <wp:docPr id="21040399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772" cy="998861"/>
                    </a:xfrm>
                    <a:prstGeom prst="rect">
                      <a:avLst/>
                    </a:prstGeom>
                    <a:noFill/>
                    <a:ln>
                      <a:noFill/>
                    </a:ln>
                  </pic:spPr>
                </pic:pic>
              </a:graphicData>
            </a:graphic>
          </wp:inline>
        </w:drawing>
      </w:r>
    </w:p>
    <w:p w14:paraId="1CBB03C8" w14:textId="07C1FF5D" w:rsidR="006055E5" w:rsidRPr="00E30F30" w:rsidRDefault="004C3ED3" w:rsidP="006055E5">
      <w:pPr>
        <w:spacing w:before="100" w:beforeAutospacing="1" w:after="100" w:afterAutospacing="1" w:line="240" w:lineRule="auto"/>
        <w:jc w:val="both"/>
        <w:rPr>
          <w:rFonts w:ascii="Times New Roman" w:eastAsia="Times New Roman" w:hAnsi="Times New Roman" w:cs="Times New Roman"/>
          <w:b/>
          <w:bCs/>
          <w:kern w:val="0"/>
          <w:sz w:val="22"/>
          <w:szCs w:val="22"/>
          <w:lang w:val="en-US" w:eastAsia="es-CO"/>
          <w14:ligatures w14:val="none"/>
        </w:rPr>
      </w:pPr>
      <w:r w:rsidRPr="00E30F30">
        <w:rPr>
          <w:rFonts w:ascii="Times New Roman" w:eastAsia="Times New Roman" w:hAnsi="Times New Roman" w:cs="Times New Roman"/>
          <w:b/>
          <w:bCs/>
          <w:kern w:val="0"/>
          <w:sz w:val="22"/>
          <w:szCs w:val="22"/>
          <w:lang w:val="en-US" w:eastAsia="es-CO"/>
          <w14:ligatures w14:val="none"/>
        </w:rPr>
        <w:t>D</w:t>
      </w:r>
      <w:r w:rsidR="00EF18C8" w:rsidRPr="00E30F30">
        <w:rPr>
          <w:rFonts w:ascii="Times New Roman" w:eastAsia="Times New Roman" w:hAnsi="Times New Roman" w:cs="Times New Roman"/>
          <w:b/>
          <w:bCs/>
          <w:kern w:val="0"/>
          <w:sz w:val="22"/>
          <w:szCs w:val="22"/>
          <w:lang w:val="en-US" w:eastAsia="es-CO"/>
          <w14:ligatures w14:val="none"/>
        </w:rPr>
        <w:t xml:space="preserve">. Model </w:t>
      </w:r>
      <w:r w:rsidR="006600CD" w:rsidRPr="00E30F30">
        <w:rPr>
          <w:rFonts w:ascii="Times New Roman" w:eastAsia="Times New Roman" w:hAnsi="Times New Roman" w:cs="Times New Roman"/>
          <w:b/>
          <w:bCs/>
          <w:kern w:val="0"/>
          <w:sz w:val="22"/>
          <w:szCs w:val="22"/>
          <w:lang w:val="en-US" w:eastAsia="es-CO"/>
          <w14:ligatures w14:val="none"/>
        </w:rPr>
        <w:t>architecture</w:t>
      </w:r>
      <w:r w:rsidR="00EF18C8" w:rsidRPr="00E30F30">
        <w:rPr>
          <w:rFonts w:ascii="Times New Roman" w:eastAsia="Times New Roman" w:hAnsi="Times New Roman" w:cs="Times New Roman"/>
          <w:b/>
          <w:bCs/>
          <w:kern w:val="0"/>
          <w:sz w:val="22"/>
          <w:szCs w:val="22"/>
          <w:lang w:val="en-US" w:eastAsia="es-CO"/>
          <w14:ligatures w14:val="none"/>
        </w:rPr>
        <w:t xml:space="preserve"> and training</w:t>
      </w:r>
    </w:p>
    <w:p w14:paraId="53192F8A" w14:textId="77777777" w:rsidR="00FD66D4" w:rsidRPr="00FD66D4" w:rsidRDefault="00FD66D4" w:rsidP="001933AE">
      <w:pPr>
        <w:spacing w:before="100" w:beforeAutospacing="1" w:after="100" w:afterAutospacing="1" w:line="240" w:lineRule="auto"/>
        <w:jc w:val="both"/>
        <w:rPr>
          <w:rFonts w:ascii="Times New Roman" w:eastAsia="Times New Roman" w:hAnsi="Times New Roman" w:cs="Times New Roman"/>
          <w:kern w:val="0"/>
          <w:sz w:val="22"/>
          <w:szCs w:val="22"/>
          <w:lang w:val="en-US" w:eastAsia="es-CO"/>
          <w14:ligatures w14:val="none"/>
        </w:rPr>
      </w:pPr>
      <w:r w:rsidRPr="00FD66D4">
        <w:rPr>
          <w:rFonts w:ascii="Times New Roman" w:eastAsia="Times New Roman" w:hAnsi="Times New Roman" w:cs="Times New Roman"/>
          <w:kern w:val="0"/>
          <w:sz w:val="22"/>
          <w:szCs w:val="22"/>
          <w:lang w:val="en-US" w:eastAsia="es-CO"/>
          <w14:ligatures w14:val="none"/>
        </w:rPr>
        <w:t>The architecture of the proposed model is based on a convolutional neural network with Inception blocks. These blocks are designed to extract features in parallel through different convolution and pooling operations. The Inception modules configuration with dimension reduction is used. After each Inception block, a pooling layer is added to reduce dimensions.</w:t>
      </w:r>
    </w:p>
    <w:p w14:paraId="785A007A" w14:textId="1CBB4AD1" w:rsidR="00DC7E35" w:rsidRPr="00FD66D4" w:rsidRDefault="00FD66D4" w:rsidP="001933AE">
      <w:pPr>
        <w:spacing w:before="100" w:beforeAutospacing="1" w:after="100" w:afterAutospacing="1" w:line="240" w:lineRule="auto"/>
        <w:jc w:val="both"/>
        <w:rPr>
          <w:rFonts w:ascii="Times New Roman" w:eastAsia="Times New Roman" w:hAnsi="Times New Roman" w:cs="Times New Roman"/>
          <w:kern w:val="0"/>
          <w:sz w:val="22"/>
          <w:szCs w:val="22"/>
          <w:lang w:val="en-US" w:eastAsia="es-CO"/>
          <w14:ligatures w14:val="none"/>
        </w:rPr>
      </w:pPr>
      <w:r w:rsidRPr="00FD66D4">
        <w:rPr>
          <w:rFonts w:ascii="Times New Roman" w:eastAsia="Times New Roman" w:hAnsi="Times New Roman" w:cs="Times New Roman"/>
          <w:kern w:val="0"/>
          <w:sz w:val="22"/>
          <w:szCs w:val="22"/>
          <w:lang w:val="en-US" w:eastAsia="es-CO"/>
          <w14:ligatures w14:val="none"/>
        </w:rPr>
        <w:t xml:space="preserve">The model starts with an initial convolutional layer that processes input images of 3 channels (RGB) and produces 32 features using a 7x7 kernel. This is intended to provide a broad analysis of the image, aiming to find patterns that can be used for prediction. Additionally, a stride of 2 is used to counteract the high kernel, reducing the amount of data for memory saving. Then, a series of Inception blocks follow, each followed by a pooling layer to reduce dimensions. After the Inception blocks, the model has final layers, including fully connected linear layers and a </w:t>
      </w:r>
      <w:proofErr w:type="spellStart"/>
      <w:r w:rsidRPr="00E30F30">
        <w:rPr>
          <w:rFonts w:ascii="Times New Roman" w:eastAsia="Times New Roman" w:hAnsi="Times New Roman" w:cs="Times New Roman"/>
          <w:i/>
          <w:iCs/>
          <w:kern w:val="0"/>
          <w:sz w:val="22"/>
          <w:szCs w:val="22"/>
          <w:lang w:val="en-US" w:eastAsia="es-CO"/>
          <w14:ligatures w14:val="none"/>
        </w:rPr>
        <w:t>softmax</w:t>
      </w:r>
      <w:proofErr w:type="spellEnd"/>
      <w:r w:rsidRPr="00FD66D4">
        <w:rPr>
          <w:rFonts w:ascii="Times New Roman" w:eastAsia="Times New Roman" w:hAnsi="Times New Roman" w:cs="Times New Roman"/>
          <w:kern w:val="0"/>
          <w:sz w:val="22"/>
          <w:szCs w:val="22"/>
          <w:lang w:val="en-US" w:eastAsia="es-CO"/>
          <w14:ligatures w14:val="none"/>
        </w:rPr>
        <w:t xml:space="preserve"> output layer to classify the images into the desired classes.</w:t>
      </w:r>
    </w:p>
    <w:p w14:paraId="5705053A" w14:textId="67A382B5" w:rsidR="001933AE" w:rsidRDefault="00FD66D4" w:rsidP="00AB125C">
      <w:pPr>
        <w:spacing w:after="100" w:afterAutospacing="1" w:line="240" w:lineRule="auto"/>
        <w:jc w:val="both"/>
        <w:rPr>
          <w:ins w:id="80" w:author="Juan José García Aguirre" w:date="2024-05-27T10:01:00Z" w16du:dateUtc="2024-05-27T13:01:00Z"/>
          <w:rFonts w:ascii="Times New Roman" w:eastAsia="Times New Roman" w:hAnsi="Times New Roman" w:cs="Times New Roman"/>
          <w:kern w:val="0"/>
          <w:sz w:val="22"/>
          <w:szCs w:val="22"/>
          <w:lang w:val="en-US" w:eastAsia="es-CO"/>
          <w14:ligatures w14:val="none"/>
        </w:rPr>
      </w:pPr>
      <w:r w:rsidRPr="00FD66D4">
        <w:rPr>
          <w:rFonts w:ascii="Times New Roman" w:eastAsia="Times New Roman" w:hAnsi="Times New Roman" w:cs="Times New Roman"/>
          <w:kern w:val="0"/>
          <w:sz w:val="22"/>
          <w:szCs w:val="22"/>
          <w:lang w:val="en-US" w:eastAsia="es-CO"/>
          <w14:ligatures w14:val="none"/>
        </w:rPr>
        <w:t>Regarding training, the cross-entropy loss function is used to calculate the error between the model's predictions and the actual labels. The Adam optimizer is employed to adjust the model's weights during training</w:t>
      </w:r>
      <w:r w:rsidR="0071435F">
        <w:rPr>
          <w:rFonts w:ascii="Times New Roman" w:eastAsia="Times New Roman" w:hAnsi="Times New Roman" w:cs="Times New Roman"/>
          <w:kern w:val="0"/>
          <w:sz w:val="22"/>
          <w:szCs w:val="22"/>
          <w:lang w:val="en-US" w:eastAsia="es-CO"/>
          <w14:ligatures w14:val="none"/>
        </w:rPr>
        <w:t>, t</w:t>
      </w:r>
      <w:r w:rsidR="0071435F" w:rsidRPr="0071435F">
        <w:rPr>
          <w:rFonts w:ascii="Times New Roman" w:eastAsia="Times New Roman" w:hAnsi="Times New Roman" w:cs="Times New Roman"/>
          <w:kern w:val="0"/>
          <w:sz w:val="22"/>
          <w:szCs w:val="22"/>
          <w:lang w:val="en-US" w:eastAsia="es-CO"/>
          <w14:ligatures w14:val="none"/>
        </w:rPr>
        <w:t xml:space="preserve">he learning rate used was 0.001, as it is a common value for </w:t>
      </w:r>
      <w:ins w:id="81" w:author="Juan José García Aguirre" w:date="2024-05-27T10:05:00Z" w16du:dateUtc="2024-05-27T13:05:00Z">
        <w:r w:rsidR="000E5972">
          <w:rPr>
            <w:noProof/>
          </w:rPr>
          <w:lastRenderedPageBreak/>
          <mc:AlternateContent>
            <mc:Choice Requires="wps">
              <w:drawing>
                <wp:anchor distT="0" distB="0" distL="114300" distR="114300" simplePos="0" relativeHeight="251665408" behindDoc="0" locked="0" layoutInCell="1" allowOverlap="1" wp14:anchorId="06DA59A9" wp14:editId="2201FB45">
                  <wp:simplePos x="0" y="0"/>
                  <wp:positionH relativeFrom="column">
                    <wp:posOffset>2891790</wp:posOffset>
                  </wp:positionH>
                  <wp:positionV relativeFrom="paragraph">
                    <wp:posOffset>1552575</wp:posOffset>
                  </wp:positionV>
                  <wp:extent cx="3016885" cy="635"/>
                  <wp:effectExtent l="0" t="0" r="0" b="0"/>
                  <wp:wrapTopAndBottom/>
                  <wp:docPr id="1691985870" name="Cuadro de texto 1"/>
                  <wp:cNvGraphicFramePr/>
                  <a:graphic xmlns:a="http://schemas.openxmlformats.org/drawingml/2006/main">
                    <a:graphicData uri="http://schemas.microsoft.com/office/word/2010/wordprocessingShape">
                      <wps:wsp>
                        <wps:cNvSpPr txBox="1"/>
                        <wps:spPr>
                          <a:xfrm>
                            <a:off x="0" y="0"/>
                            <a:ext cx="3016885" cy="635"/>
                          </a:xfrm>
                          <a:prstGeom prst="rect">
                            <a:avLst/>
                          </a:prstGeom>
                          <a:solidFill>
                            <a:prstClr val="white"/>
                          </a:solidFill>
                          <a:ln>
                            <a:noFill/>
                          </a:ln>
                        </wps:spPr>
                        <wps:txbx>
                          <w:txbxContent>
                            <w:p w14:paraId="012AF271" w14:textId="6A889CA2" w:rsidR="000E5972" w:rsidRPr="00B1772D" w:rsidRDefault="000E5972" w:rsidP="000E5972">
                              <w:pPr>
                                <w:pStyle w:val="Descripcin"/>
                                <w:jc w:val="center"/>
                                <w:rPr>
                                  <w:rFonts w:ascii="Times New Roman" w:eastAsia="Times New Roman" w:hAnsi="Times New Roman" w:cs="Times New Roman"/>
                                  <w:kern w:val="0"/>
                                  <w:sz w:val="22"/>
                                  <w:szCs w:val="22"/>
                                  <w:lang w:val="en-US"/>
                                  <w14:ligatures w14:val="none"/>
                                </w:rPr>
                                <w:pPrChange w:id="82" w:author="Juan José García Aguirre" w:date="2024-05-27T10:05:00Z" w16du:dateUtc="2024-05-27T13:05:00Z">
                                  <w:pPr>
                                    <w:spacing w:after="100" w:afterAutospacing="1" w:line="240" w:lineRule="auto"/>
                                    <w:jc w:val="both"/>
                                  </w:pPr>
                                </w:pPrChange>
                              </w:pPr>
                              <w:ins w:id="83" w:author="Juan José García Aguirre" w:date="2024-05-27T10:05:00Z" w16du:dateUtc="2024-05-27T13:05:00Z">
                                <w:r>
                                  <w:t>Fig. 3</w:t>
                                </w:r>
                                <w:r>
                                  <w:t xml:space="preserve"> Train-</w:t>
                                </w:r>
                                <w:proofErr w:type="spellStart"/>
                                <w:r>
                                  <w:t>loss</w:t>
                                </w:r>
                                <w:proofErr w:type="spellEnd"/>
                                <w:r>
                                  <w:t xml:space="preserve"> vs </w:t>
                                </w:r>
                                <w:proofErr w:type="spellStart"/>
                                <w:r>
                                  <w:t>steps</w:t>
                                </w:r>
                              </w:ins>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59A9" id="_x0000_s1027" type="#_x0000_t202" style="position:absolute;left:0;text-align:left;margin-left:227.7pt;margin-top:122.25pt;width:237.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" stroked="f">
                  <v:textbox style="mso-fit-shape-to-text:t" inset="0,0,0,0">
                    <w:txbxContent>
                      <w:p w14:paraId="012AF271" w14:textId="6A889CA2" w:rsidR="000E5972" w:rsidRPr="00B1772D" w:rsidRDefault="000E5972" w:rsidP="000E5972">
                        <w:pPr>
                          <w:pStyle w:val="Descripcin"/>
                          <w:jc w:val="center"/>
                          <w:rPr>
                            <w:rFonts w:ascii="Times New Roman" w:eastAsia="Times New Roman" w:hAnsi="Times New Roman" w:cs="Times New Roman"/>
                            <w:kern w:val="0"/>
                            <w:sz w:val="22"/>
                            <w:szCs w:val="22"/>
                            <w:lang w:val="en-US"/>
                            <w14:ligatures w14:val="none"/>
                          </w:rPr>
                          <w:pPrChange w:id="84" w:author="Juan José García Aguirre" w:date="2024-05-27T10:05:00Z" w16du:dateUtc="2024-05-27T13:05:00Z">
                            <w:pPr>
                              <w:spacing w:after="100" w:afterAutospacing="1" w:line="240" w:lineRule="auto"/>
                              <w:jc w:val="both"/>
                            </w:pPr>
                          </w:pPrChange>
                        </w:pPr>
                        <w:ins w:id="85" w:author="Juan José García Aguirre" w:date="2024-05-27T10:05:00Z" w16du:dateUtc="2024-05-27T13:05:00Z">
                          <w:r>
                            <w:t>Fig. 3</w:t>
                          </w:r>
                          <w:r>
                            <w:t xml:space="preserve"> Train-</w:t>
                          </w:r>
                          <w:proofErr w:type="spellStart"/>
                          <w:r>
                            <w:t>loss</w:t>
                          </w:r>
                          <w:proofErr w:type="spellEnd"/>
                          <w:r>
                            <w:t xml:space="preserve"> vs </w:t>
                          </w:r>
                          <w:proofErr w:type="spellStart"/>
                          <w:r>
                            <w:t>steps</w:t>
                          </w:r>
                        </w:ins>
                        <w:proofErr w:type="spellEnd"/>
                      </w:p>
                    </w:txbxContent>
                  </v:textbox>
                  <w10:wrap type="topAndBottom"/>
                </v:shape>
              </w:pict>
            </mc:Fallback>
          </mc:AlternateContent>
        </w:r>
      </w:ins>
      <w:ins w:id="86" w:author="Juan José García Aguirre" w:date="2024-05-27T09:31:00Z" w16du:dateUtc="2024-05-27T12:31:00Z">
        <w:r w:rsidR="000E5972" w:rsidRPr="00FA4E75">
          <w:rPr>
            <w:noProof/>
            <w:lang w:val="en-US"/>
          </w:rPr>
          <w:drawing>
            <wp:anchor distT="0" distB="0" distL="114300" distR="114300" simplePos="0" relativeHeight="251663360" behindDoc="0" locked="0" layoutInCell="1" allowOverlap="1" wp14:anchorId="22A321B1" wp14:editId="22FD22EA">
              <wp:simplePos x="0" y="0"/>
              <wp:positionH relativeFrom="margin">
                <wp:posOffset>2891790</wp:posOffset>
              </wp:positionH>
              <wp:positionV relativeFrom="paragraph">
                <wp:posOffset>0</wp:posOffset>
              </wp:positionV>
              <wp:extent cx="3016885" cy="1495425"/>
              <wp:effectExtent l="0" t="0" r="0" b="9525"/>
              <wp:wrapTopAndBottom/>
              <wp:docPr id="21262231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40561" name="Imagen 1" descr="Gráfico, Gráfico de líne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016885" cy="1495425"/>
                      </a:xfrm>
                      <a:prstGeom prst="rect">
                        <a:avLst/>
                      </a:prstGeom>
                    </pic:spPr>
                  </pic:pic>
                </a:graphicData>
              </a:graphic>
              <wp14:sizeRelH relativeFrom="margin">
                <wp14:pctWidth>0</wp14:pctWidth>
              </wp14:sizeRelH>
              <wp14:sizeRelV relativeFrom="margin">
                <wp14:pctHeight>0</wp14:pctHeight>
              </wp14:sizeRelV>
            </wp:anchor>
          </w:drawing>
        </w:r>
      </w:ins>
      <w:r w:rsidR="0071435F" w:rsidRPr="0071435F">
        <w:rPr>
          <w:rFonts w:ascii="Times New Roman" w:eastAsia="Times New Roman" w:hAnsi="Times New Roman" w:cs="Times New Roman"/>
          <w:kern w:val="0"/>
          <w:sz w:val="22"/>
          <w:szCs w:val="22"/>
          <w:lang w:val="en-US" w:eastAsia="es-CO"/>
          <w14:ligatures w14:val="none"/>
        </w:rPr>
        <w:t>neural networks of this type.</w:t>
      </w:r>
      <w:r w:rsidRPr="00FD66D4">
        <w:rPr>
          <w:rFonts w:ascii="Times New Roman" w:eastAsia="Times New Roman" w:hAnsi="Times New Roman" w:cs="Times New Roman"/>
          <w:kern w:val="0"/>
          <w:sz w:val="22"/>
          <w:szCs w:val="22"/>
          <w:lang w:val="en-US" w:eastAsia="es-CO"/>
          <w14:ligatures w14:val="none"/>
        </w:rPr>
        <w:t xml:space="preserve"> Regularization is incorporated through dropout after some convolutional and fully connected layers to prevent overfitting. The model is trained using training data, and its performance is validated using validation data.</w:t>
      </w:r>
      <w:r w:rsidR="001933AE" w:rsidRPr="00FD66D4">
        <w:rPr>
          <w:rFonts w:ascii="Times New Roman" w:eastAsia="Times New Roman" w:hAnsi="Times New Roman" w:cs="Times New Roman"/>
          <w:kern w:val="0"/>
          <w:sz w:val="22"/>
          <w:szCs w:val="22"/>
          <w:lang w:val="en-US" w:eastAsia="es-CO"/>
          <w14:ligatures w14:val="none"/>
        </w:rPr>
        <w:t xml:space="preserve"> </w:t>
      </w:r>
    </w:p>
    <w:p w14:paraId="0B117C74" w14:textId="779BA677" w:rsidR="000E5972" w:rsidRDefault="000E5972" w:rsidP="000E5972">
      <w:pPr>
        <w:keepNext/>
        <w:spacing w:after="100" w:afterAutospacing="1" w:line="240" w:lineRule="auto"/>
        <w:jc w:val="center"/>
        <w:rPr>
          <w:ins w:id="87" w:author="Juan José García Aguirre" w:date="2024-05-27T10:02:00Z" w16du:dateUtc="2024-05-27T13:02:00Z"/>
        </w:rPr>
        <w:pPrChange w:id="88" w:author="Juan José García Aguirre" w:date="2024-05-27T10:02:00Z" w16du:dateUtc="2024-05-27T13:02:00Z">
          <w:pPr>
            <w:spacing w:after="100" w:afterAutospacing="1" w:line="240" w:lineRule="auto"/>
            <w:jc w:val="center"/>
          </w:pPr>
        </w:pPrChange>
      </w:pPr>
      <w:ins w:id="89" w:author="Juan José García Aguirre" w:date="2024-05-27T10:01:00Z" w16du:dateUtc="2024-05-27T13:01:00Z">
        <w:r w:rsidRPr="000E5972">
          <w:rPr>
            <w:rFonts w:ascii="Times New Roman" w:eastAsia="Times New Roman" w:hAnsi="Times New Roman" w:cs="Times New Roman"/>
            <w:kern w:val="0"/>
            <w:sz w:val="22"/>
            <w:szCs w:val="22"/>
            <w:lang w:val="en-US" w:eastAsia="es-CO"/>
            <w14:ligatures w14:val="none"/>
          </w:rPr>
          <w:drawing>
            <wp:inline distT="0" distB="0" distL="0" distR="0" wp14:anchorId="46D195B7" wp14:editId="67D900A3">
              <wp:extent cx="2723951" cy="3735705"/>
              <wp:effectExtent l="0" t="0" r="635" b="0"/>
              <wp:docPr id="66178720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87207" name="Imagen 1" descr="Tabla&#10;&#10;Descripción generada automáticamente"/>
                      <pic:cNvPicPr/>
                    </pic:nvPicPr>
                    <pic:blipFill rotWithShape="1">
                      <a:blip r:embed="rId10"/>
                      <a:srcRect r="33715"/>
                      <a:stretch/>
                    </pic:blipFill>
                    <pic:spPr bwMode="auto">
                      <a:xfrm>
                        <a:off x="0" y="0"/>
                        <a:ext cx="2738040" cy="3755027"/>
                      </a:xfrm>
                      <a:prstGeom prst="rect">
                        <a:avLst/>
                      </a:prstGeom>
                      <a:ln>
                        <a:noFill/>
                      </a:ln>
                      <a:extLst>
                        <a:ext uri="{53640926-AAD7-44D8-BBD7-CCE9431645EC}">
                          <a14:shadowObscured xmlns:a14="http://schemas.microsoft.com/office/drawing/2010/main"/>
                        </a:ext>
                      </a:extLst>
                    </pic:spPr>
                  </pic:pic>
                </a:graphicData>
              </a:graphic>
            </wp:inline>
          </w:drawing>
        </w:r>
      </w:ins>
    </w:p>
    <w:p w14:paraId="38016D7C" w14:textId="00972ADF" w:rsidR="000E5972" w:rsidRDefault="000E5972" w:rsidP="000E5972">
      <w:pPr>
        <w:pStyle w:val="Descripcin"/>
        <w:jc w:val="center"/>
        <w:rPr>
          <w:rFonts w:ascii="Times New Roman" w:eastAsia="Times New Roman" w:hAnsi="Times New Roman" w:cs="Times New Roman"/>
          <w:kern w:val="0"/>
          <w:sz w:val="22"/>
          <w:szCs w:val="22"/>
          <w:lang w:val="en-US" w:eastAsia="es-CO"/>
          <w14:ligatures w14:val="none"/>
        </w:rPr>
        <w:pPrChange w:id="90" w:author="Juan José García Aguirre" w:date="2024-05-27T10:02:00Z" w16du:dateUtc="2024-05-27T13:02:00Z">
          <w:pPr>
            <w:spacing w:after="100" w:afterAutospacing="1" w:line="240" w:lineRule="auto"/>
            <w:jc w:val="both"/>
          </w:pPr>
        </w:pPrChange>
      </w:pPr>
      <w:ins w:id="91" w:author="Juan José García Aguirre" w:date="2024-05-27T10:02:00Z" w16du:dateUtc="2024-05-27T13:02:00Z">
        <w:r w:rsidRPr="000E5972">
          <w:rPr>
            <w:lang w:val="en-US"/>
            <w:rPrChange w:id="92" w:author="Juan José García Aguirre" w:date="2024-05-27T10:03:00Z" w16du:dateUtc="2024-05-27T13:03:00Z">
              <w:rPr/>
            </w:rPrChange>
          </w:rPr>
          <w:t xml:space="preserve">Fig. </w:t>
        </w:r>
      </w:ins>
      <w:ins w:id="93" w:author="Juan José García Aguirre" w:date="2024-05-27T10:05:00Z" w16du:dateUtc="2024-05-27T13:05:00Z">
        <w:r>
          <w:rPr>
            <w:lang w:val="en-US"/>
          </w:rPr>
          <w:t xml:space="preserve">2 </w:t>
        </w:r>
      </w:ins>
      <w:ins w:id="94" w:author="Juan José García Aguirre" w:date="2024-05-27T10:02:00Z" w16du:dateUtc="2024-05-27T13:02:00Z">
        <w:r w:rsidRPr="000E5972">
          <w:rPr>
            <w:lang w:val="en-US"/>
            <w:rPrChange w:id="95" w:author="Juan José García Aguirre" w:date="2024-05-27T10:03:00Z" w16du:dateUtc="2024-05-27T13:03:00Z">
              <w:rPr/>
            </w:rPrChange>
          </w:rPr>
          <w:t>summary of proposed architecture</w:t>
        </w:r>
      </w:ins>
    </w:p>
    <w:p w14:paraId="177C48B5" w14:textId="086A2992" w:rsidR="0071435F" w:rsidRDefault="0071435F" w:rsidP="0071435F">
      <w:pPr>
        <w:spacing w:before="100" w:beforeAutospacing="1" w:after="100" w:afterAutospacing="1" w:line="240" w:lineRule="auto"/>
        <w:outlineLvl w:val="3"/>
        <w:rPr>
          <w:rFonts w:ascii="Times New Roman" w:eastAsia="Times New Roman" w:hAnsi="Times New Roman" w:cs="Times New Roman"/>
          <w:b/>
          <w:bCs/>
          <w:kern w:val="0"/>
          <w:lang w:val="en-US" w:eastAsia="es-CO"/>
          <w14:ligatures w14:val="none"/>
        </w:rPr>
      </w:pPr>
      <w:r>
        <w:rPr>
          <w:rFonts w:ascii="Times New Roman" w:eastAsia="Times New Roman" w:hAnsi="Times New Roman" w:cs="Times New Roman"/>
          <w:b/>
          <w:bCs/>
          <w:kern w:val="0"/>
          <w:lang w:val="en-US" w:eastAsia="es-CO"/>
          <w14:ligatures w14:val="none"/>
        </w:rPr>
        <w:t>Results</w:t>
      </w:r>
    </w:p>
    <w:p w14:paraId="304ED774" w14:textId="610D2836" w:rsidR="0071435F" w:rsidRPr="00E30F30" w:rsidRDefault="0071435F" w:rsidP="0071435F">
      <w:pPr>
        <w:spacing w:before="100" w:beforeAutospacing="1" w:after="100" w:afterAutospacing="1" w:line="240" w:lineRule="auto"/>
        <w:jc w:val="both"/>
        <w:rPr>
          <w:rFonts w:ascii="Times New Roman" w:eastAsia="Times New Roman" w:hAnsi="Times New Roman" w:cs="Times New Roman"/>
          <w:b/>
          <w:bCs/>
          <w:kern w:val="0"/>
          <w:sz w:val="22"/>
          <w:szCs w:val="22"/>
          <w:lang w:val="en-US" w:eastAsia="es-CO"/>
          <w14:ligatures w14:val="none"/>
        </w:rPr>
      </w:pPr>
      <w:r w:rsidRPr="00E30F30">
        <w:rPr>
          <w:rFonts w:ascii="Times New Roman" w:eastAsia="Times New Roman" w:hAnsi="Times New Roman" w:cs="Times New Roman"/>
          <w:b/>
          <w:bCs/>
          <w:kern w:val="0"/>
          <w:sz w:val="22"/>
          <w:szCs w:val="22"/>
          <w:lang w:val="en-US" w:eastAsia="es-CO"/>
          <w14:ligatures w14:val="none"/>
        </w:rPr>
        <w:t>A. Training</w:t>
      </w:r>
    </w:p>
    <w:p w14:paraId="2760379A" w14:textId="4CBFF92D" w:rsidR="004E382F" w:rsidRDefault="004E382F" w:rsidP="00903E78">
      <w:pPr>
        <w:spacing w:before="100" w:beforeAutospacing="1" w:after="100" w:afterAutospacing="1" w:line="240" w:lineRule="auto"/>
        <w:jc w:val="both"/>
        <w:outlineLvl w:val="3"/>
        <w:rPr>
          <w:ins w:id="96" w:author="Juan José García Aguirre" w:date="2024-05-27T10:03:00Z" w16du:dateUtc="2024-05-27T13:03:00Z"/>
          <w:rFonts w:ascii="Times New Roman" w:eastAsia="Times New Roman" w:hAnsi="Times New Roman" w:cs="Times New Roman"/>
          <w:kern w:val="0"/>
          <w:sz w:val="22"/>
          <w:szCs w:val="22"/>
          <w:lang w:val="en-US" w:eastAsia="es-CO"/>
          <w14:ligatures w14:val="none"/>
        </w:rPr>
      </w:pPr>
      <w:r w:rsidRPr="00E30F30">
        <w:rPr>
          <w:rFonts w:ascii="Times New Roman" w:eastAsia="Times New Roman" w:hAnsi="Times New Roman" w:cs="Times New Roman"/>
          <w:kern w:val="0"/>
          <w:sz w:val="22"/>
          <w:szCs w:val="22"/>
          <w:lang w:val="en-US" w:eastAsia="es-CO"/>
          <w14:ligatures w14:val="none"/>
        </w:rPr>
        <w:t xml:space="preserve">The training process was carried out with a total of 15,954 images as indicated in Table 2, over a total of 30 epochs. A validation accuracy of 85% was obtained for the model validation, which is a good performance compared to </w:t>
      </w:r>
      <w:r w:rsidR="00963E1C">
        <w:rPr>
          <w:rFonts w:ascii="Times New Roman" w:eastAsia="Times New Roman" w:hAnsi="Times New Roman" w:cs="Times New Roman"/>
          <w:kern w:val="0"/>
          <w:sz w:val="22"/>
          <w:szCs w:val="22"/>
          <w:lang w:val="en-US" w:eastAsia="es-CO"/>
          <w14:ligatures w14:val="none"/>
        </w:rPr>
        <w:t xml:space="preserve">the </w:t>
      </w:r>
      <w:r w:rsidRPr="00E30F30">
        <w:rPr>
          <w:rFonts w:ascii="Times New Roman" w:eastAsia="Times New Roman" w:hAnsi="Times New Roman" w:cs="Times New Roman"/>
          <w:kern w:val="0"/>
          <w:sz w:val="22"/>
          <w:szCs w:val="22"/>
          <w:lang w:val="en-US" w:eastAsia="es-CO"/>
          <w14:ligatures w14:val="none"/>
        </w:rPr>
        <w:t xml:space="preserve">neural networks </w:t>
      </w:r>
      <w:r w:rsidR="00963E1C">
        <w:rPr>
          <w:rFonts w:ascii="Times New Roman" w:eastAsia="Times New Roman" w:hAnsi="Times New Roman" w:cs="Times New Roman"/>
          <w:kern w:val="0"/>
          <w:sz w:val="22"/>
          <w:szCs w:val="22"/>
          <w:lang w:val="en-US" w:eastAsia="es-CO"/>
          <w14:ligatures w14:val="none"/>
        </w:rPr>
        <w:t>developed</w:t>
      </w:r>
      <w:r w:rsidR="00963E1C" w:rsidRPr="00E30F30">
        <w:rPr>
          <w:rFonts w:ascii="Times New Roman" w:eastAsia="Times New Roman" w:hAnsi="Times New Roman" w:cs="Times New Roman"/>
          <w:kern w:val="0"/>
          <w:sz w:val="22"/>
          <w:szCs w:val="22"/>
          <w:lang w:val="en-US" w:eastAsia="es-CO"/>
          <w14:ligatures w14:val="none"/>
        </w:rPr>
        <w:t xml:space="preserve"> </w:t>
      </w:r>
      <w:r w:rsidRPr="00E30F30">
        <w:rPr>
          <w:rFonts w:ascii="Times New Roman" w:eastAsia="Times New Roman" w:hAnsi="Times New Roman" w:cs="Times New Roman"/>
          <w:kern w:val="0"/>
          <w:sz w:val="22"/>
          <w:szCs w:val="22"/>
          <w:lang w:val="en-US" w:eastAsia="es-CO"/>
          <w14:ligatures w14:val="none"/>
        </w:rPr>
        <w:t xml:space="preserve">in [2]. It should be noted that they are different types of X-rays, </w:t>
      </w:r>
      <w:ins w:id="97" w:author="Juan José García Aguirre" w:date="2024-05-27T09:30:00Z" w16du:dateUtc="2024-05-27T12:30:00Z">
        <w:r w:rsidR="0066255A" w:rsidRPr="0066255A">
          <w:rPr>
            <w:rFonts w:ascii="Times New Roman" w:eastAsia="Times New Roman" w:hAnsi="Times New Roman" w:cs="Times New Roman"/>
            <w:kern w:val="0"/>
            <w:sz w:val="22"/>
            <w:szCs w:val="22"/>
            <w:lang w:val="en-US" w:eastAsia="es-CO"/>
            <w14:ligatures w14:val="none"/>
          </w:rPr>
          <w:t>However, they can serve as a reference point to gauge what constitutes adequate values.</w:t>
        </w:r>
      </w:ins>
      <w:del w:id="98" w:author="Juan José García Aguirre" w:date="2024-05-27T09:30:00Z" w16du:dateUtc="2024-05-27T12:30:00Z">
        <w:r w:rsidRPr="00963E1C" w:rsidDel="0066255A">
          <w:rPr>
            <w:rFonts w:ascii="Times New Roman" w:eastAsia="Times New Roman" w:hAnsi="Times New Roman" w:cs="Times New Roman"/>
            <w:kern w:val="0"/>
            <w:sz w:val="22"/>
            <w:szCs w:val="22"/>
            <w:highlight w:val="yellow"/>
            <w:lang w:val="en-US" w:eastAsia="es-CO"/>
            <w14:ligatures w14:val="none"/>
            <w:rPrChange w:id="99" w:author="Viviana Parreño" w:date="2024-05-27T09:06:00Z">
              <w:rPr>
                <w:rFonts w:ascii="Times New Roman" w:eastAsia="Times New Roman" w:hAnsi="Times New Roman" w:cs="Times New Roman"/>
                <w:kern w:val="0"/>
                <w:sz w:val="22"/>
                <w:szCs w:val="22"/>
                <w:lang w:eastAsia="es-CO"/>
                <w14:ligatures w14:val="none"/>
              </w:rPr>
            </w:rPrChange>
          </w:rPr>
          <w:delText>but they can be used as a point of comparison to get an idea of the values considered adequate.</w:delText>
        </w:r>
      </w:del>
    </w:p>
    <w:p w14:paraId="0765485A" w14:textId="4F1EA5F5" w:rsidR="000E5972" w:rsidRDefault="000E5972" w:rsidP="00903E78">
      <w:pPr>
        <w:spacing w:before="100" w:beforeAutospacing="1" w:after="100" w:afterAutospacing="1" w:line="240" w:lineRule="auto"/>
        <w:jc w:val="both"/>
        <w:outlineLvl w:val="3"/>
        <w:rPr>
          <w:ins w:id="100" w:author="Juan José García Aguirre" w:date="2024-05-27T09:31:00Z" w16du:dateUtc="2024-05-27T12:31:00Z"/>
          <w:rFonts w:ascii="Times New Roman" w:eastAsia="Times New Roman" w:hAnsi="Times New Roman" w:cs="Times New Roman"/>
          <w:kern w:val="0"/>
          <w:sz w:val="22"/>
          <w:szCs w:val="22"/>
          <w:lang w:val="en-US" w:eastAsia="es-CO"/>
          <w14:ligatures w14:val="none"/>
        </w:rPr>
      </w:pPr>
    </w:p>
    <w:p w14:paraId="4A336648" w14:textId="7975A4BA" w:rsidR="0066255A" w:rsidRPr="00C75A9A" w:rsidRDefault="0066255A" w:rsidP="00903E78">
      <w:pPr>
        <w:spacing w:before="100" w:beforeAutospacing="1" w:after="100" w:afterAutospacing="1" w:line="240" w:lineRule="auto"/>
        <w:jc w:val="both"/>
        <w:outlineLvl w:val="3"/>
        <w:rPr>
          <w:rFonts w:ascii="Times New Roman" w:eastAsia="Times New Roman" w:hAnsi="Times New Roman" w:cs="Times New Roman"/>
          <w:kern w:val="0"/>
          <w:sz w:val="22"/>
          <w:szCs w:val="22"/>
          <w:lang w:val="en-US" w:eastAsia="es-CO"/>
          <w14:ligatures w14:val="none"/>
          <w:rPrChange w:id="101" w:author="Viviana Parreño" w:date="2024-05-27T08:48:00Z">
            <w:rPr>
              <w:rFonts w:ascii="Times New Roman" w:eastAsia="Times New Roman" w:hAnsi="Times New Roman" w:cs="Times New Roman"/>
              <w:kern w:val="0"/>
              <w:sz w:val="22"/>
              <w:szCs w:val="22"/>
              <w:lang w:eastAsia="es-CO"/>
              <w14:ligatures w14:val="none"/>
            </w:rPr>
          </w:rPrChange>
        </w:rPr>
      </w:pPr>
    </w:p>
    <w:p w14:paraId="52BD2FF0" w14:textId="442B3608" w:rsidR="00FA4E75" w:rsidRPr="00C75A9A" w:rsidRDefault="00FA4E75" w:rsidP="00903E78">
      <w:pPr>
        <w:spacing w:before="100" w:beforeAutospacing="1" w:after="100" w:afterAutospacing="1" w:line="240" w:lineRule="auto"/>
        <w:jc w:val="both"/>
        <w:outlineLvl w:val="3"/>
        <w:rPr>
          <w:rFonts w:ascii="Times New Roman" w:eastAsia="Times New Roman" w:hAnsi="Times New Roman" w:cs="Times New Roman"/>
          <w:b/>
          <w:bCs/>
          <w:color w:val="000000"/>
          <w:kern w:val="0"/>
          <w:sz w:val="22"/>
          <w:szCs w:val="22"/>
          <w:lang w:val="en-US" w:eastAsia="es-CO"/>
          <w14:ligatures w14:val="none"/>
          <w:rPrChange w:id="102" w:author="Viviana Parreño" w:date="2024-05-27T08:48:00Z">
            <w:rPr>
              <w:rFonts w:ascii="Times New Roman" w:eastAsia="Times New Roman" w:hAnsi="Times New Roman" w:cs="Times New Roman"/>
              <w:b/>
              <w:bCs/>
              <w:color w:val="000000"/>
              <w:kern w:val="0"/>
              <w:sz w:val="22"/>
              <w:szCs w:val="22"/>
              <w:lang w:eastAsia="es-CO"/>
              <w14:ligatures w14:val="none"/>
            </w:rPr>
          </w:rPrChange>
        </w:rPr>
      </w:pPr>
      <w:r w:rsidRPr="00C75A9A">
        <w:rPr>
          <w:rFonts w:ascii="Times New Roman" w:eastAsia="Times New Roman" w:hAnsi="Times New Roman" w:cs="Times New Roman"/>
          <w:b/>
          <w:bCs/>
          <w:color w:val="000000"/>
          <w:kern w:val="0"/>
          <w:sz w:val="22"/>
          <w:szCs w:val="22"/>
          <w:lang w:val="en-US" w:eastAsia="es-CO"/>
          <w14:ligatures w14:val="none"/>
          <w:rPrChange w:id="103" w:author="Viviana Parreño" w:date="2024-05-27T08:48:00Z">
            <w:rPr>
              <w:rFonts w:ascii="Times New Roman" w:eastAsia="Times New Roman" w:hAnsi="Times New Roman" w:cs="Times New Roman"/>
              <w:b/>
              <w:bCs/>
              <w:color w:val="000000"/>
              <w:kern w:val="0"/>
              <w:sz w:val="22"/>
              <w:szCs w:val="22"/>
              <w:lang w:eastAsia="es-CO"/>
              <w14:ligatures w14:val="none"/>
            </w:rPr>
          </w:rPrChange>
        </w:rPr>
        <w:t>B. Testing results</w:t>
      </w:r>
    </w:p>
    <w:p w14:paraId="4DF6B802" w14:textId="0D6755B3" w:rsidR="004E382F" w:rsidRDefault="004E382F" w:rsidP="003F4EED">
      <w:pPr>
        <w:spacing w:before="100" w:beforeAutospacing="1" w:after="100" w:afterAutospacing="1" w:line="240" w:lineRule="auto"/>
        <w:outlineLvl w:val="3"/>
        <w:rPr>
          <w:ins w:id="104" w:author="Juan José García Aguirre" w:date="2024-05-27T10:06:00Z" w16du:dateUtc="2024-05-27T13:06:00Z"/>
          <w:rFonts w:ascii="Times New Roman" w:eastAsia="Times New Roman" w:hAnsi="Times New Roman" w:cs="Times New Roman"/>
          <w:color w:val="000000"/>
          <w:kern w:val="0"/>
          <w:sz w:val="22"/>
          <w:szCs w:val="22"/>
          <w:lang w:val="en-US" w:eastAsia="es-CO"/>
          <w14:ligatures w14:val="none"/>
        </w:rPr>
      </w:pPr>
      <w:r w:rsidRPr="00C75A9A">
        <w:rPr>
          <w:rFonts w:ascii="Times New Roman" w:eastAsia="Times New Roman" w:hAnsi="Times New Roman" w:cs="Times New Roman"/>
          <w:color w:val="000000"/>
          <w:kern w:val="0"/>
          <w:sz w:val="22"/>
          <w:szCs w:val="22"/>
          <w:lang w:val="en-US" w:eastAsia="es-CO"/>
          <w14:ligatures w14:val="none"/>
          <w:rPrChange w:id="105" w:author="Viviana Parreño" w:date="2024-05-27T08:48:00Z">
            <w:rPr>
              <w:rFonts w:ascii="Times New Roman" w:eastAsia="Times New Roman" w:hAnsi="Times New Roman" w:cs="Times New Roman"/>
              <w:color w:val="000000"/>
              <w:kern w:val="0"/>
              <w:sz w:val="22"/>
              <w:szCs w:val="22"/>
              <w:lang w:eastAsia="es-CO"/>
              <w14:ligatures w14:val="none"/>
            </w:rPr>
          </w:rPrChange>
        </w:rPr>
        <w:t>Regarding the testing results, an accuracy of 81% was achieved, indicating a reasonable predictive capability for detecting fractures in X-ray images. This result demonstrates the effectiveness of the trained model in fracture detection.</w:t>
      </w:r>
    </w:p>
    <w:p w14:paraId="17D84B16" w14:textId="77777777" w:rsidR="000E5972" w:rsidRDefault="000E5972" w:rsidP="000E5972">
      <w:pPr>
        <w:keepNext/>
        <w:spacing w:before="100" w:beforeAutospacing="1" w:after="100" w:afterAutospacing="1" w:line="240" w:lineRule="auto"/>
        <w:outlineLvl w:val="3"/>
        <w:rPr>
          <w:ins w:id="106" w:author="Juan José García Aguirre" w:date="2024-05-27T10:06:00Z" w16du:dateUtc="2024-05-27T13:06:00Z"/>
        </w:rPr>
        <w:pPrChange w:id="107" w:author="Juan José García Aguirre" w:date="2024-05-27T10:06:00Z" w16du:dateUtc="2024-05-27T13:06:00Z">
          <w:pPr>
            <w:spacing w:before="100" w:beforeAutospacing="1" w:after="100" w:afterAutospacing="1" w:line="240" w:lineRule="auto"/>
            <w:outlineLvl w:val="3"/>
          </w:pPr>
        </w:pPrChange>
      </w:pPr>
      <w:ins w:id="108" w:author="Juan José García Aguirre" w:date="2024-05-27T10:06:00Z" w16du:dateUtc="2024-05-27T13:06:00Z">
        <w:r w:rsidRPr="00FA4E75">
          <w:rPr>
            <w:rFonts w:ascii="Times New Roman" w:eastAsia="Times New Roman" w:hAnsi="Times New Roman" w:cs="Times New Roman"/>
            <w:noProof/>
            <w:kern w:val="0"/>
            <w:lang w:val="en-US" w:eastAsia="es-CO"/>
            <w14:ligatures w14:val="none"/>
          </w:rPr>
          <w:drawing>
            <wp:inline distT="0" distB="0" distL="0" distR="0" wp14:anchorId="41119B46" wp14:editId="1BA53967">
              <wp:extent cx="2923898" cy="1419225"/>
              <wp:effectExtent l="0" t="0" r="0" b="0"/>
              <wp:docPr id="204178376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09620" name="Imagen 1" descr="Gráfico, Gráfico de líneas&#10;&#10;Descripción generada automáticamente"/>
                      <pic:cNvPicPr/>
                    </pic:nvPicPr>
                    <pic:blipFill>
                      <a:blip r:embed="rId11"/>
                      <a:stretch>
                        <a:fillRect/>
                      </a:stretch>
                    </pic:blipFill>
                    <pic:spPr>
                      <a:xfrm>
                        <a:off x="0" y="0"/>
                        <a:ext cx="2936658" cy="1425418"/>
                      </a:xfrm>
                      <a:prstGeom prst="rect">
                        <a:avLst/>
                      </a:prstGeom>
                    </pic:spPr>
                  </pic:pic>
                </a:graphicData>
              </a:graphic>
            </wp:inline>
          </w:drawing>
        </w:r>
      </w:ins>
    </w:p>
    <w:p w14:paraId="16179CCA" w14:textId="311F4B29" w:rsidR="000E5972" w:rsidRPr="00C75A9A" w:rsidRDefault="000E5972" w:rsidP="000E5972">
      <w:pPr>
        <w:pStyle w:val="Descripcin"/>
        <w:jc w:val="center"/>
        <w:rPr>
          <w:rFonts w:ascii="Times New Roman" w:eastAsia="Times New Roman" w:hAnsi="Times New Roman" w:cs="Times New Roman"/>
          <w:color w:val="000000"/>
          <w:kern w:val="0"/>
          <w:sz w:val="22"/>
          <w:szCs w:val="22"/>
          <w:lang w:val="en-US" w:eastAsia="es-CO"/>
          <w14:ligatures w14:val="none"/>
          <w:rPrChange w:id="109" w:author="Viviana Parreño" w:date="2024-05-27T08:48:00Z">
            <w:rPr>
              <w:rFonts w:ascii="Times New Roman" w:eastAsia="Times New Roman" w:hAnsi="Times New Roman" w:cs="Times New Roman"/>
              <w:color w:val="000000"/>
              <w:kern w:val="0"/>
              <w:sz w:val="22"/>
              <w:szCs w:val="22"/>
              <w:lang w:eastAsia="es-CO"/>
              <w14:ligatures w14:val="none"/>
            </w:rPr>
          </w:rPrChange>
        </w:rPr>
        <w:pPrChange w:id="110" w:author="Juan José García Aguirre" w:date="2024-05-27T10:06:00Z" w16du:dateUtc="2024-05-27T13:06:00Z">
          <w:pPr>
            <w:spacing w:before="100" w:beforeAutospacing="1" w:after="100" w:afterAutospacing="1" w:line="240" w:lineRule="auto"/>
            <w:outlineLvl w:val="3"/>
          </w:pPr>
        </w:pPrChange>
      </w:pPr>
      <w:ins w:id="111" w:author="Juan José García Aguirre" w:date="2024-05-27T10:06:00Z" w16du:dateUtc="2024-05-27T13:06:00Z">
        <w:r w:rsidRPr="000E5972">
          <w:rPr>
            <w:lang w:val="en-US"/>
            <w:rPrChange w:id="112" w:author="Juan José García Aguirre" w:date="2024-05-27T10:09:00Z" w16du:dateUtc="2024-05-27T13:09:00Z">
              <w:rPr/>
            </w:rPrChange>
          </w:rPr>
          <w:t xml:space="preserve">Fig. </w:t>
        </w:r>
        <w:r>
          <w:fldChar w:fldCharType="begin"/>
        </w:r>
        <w:r w:rsidRPr="000E5972">
          <w:rPr>
            <w:lang w:val="en-US"/>
            <w:rPrChange w:id="113" w:author="Juan José García Aguirre" w:date="2024-05-27T10:09:00Z" w16du:dateUtc="2024-05-27T13:09:00Z">
              <w:rPr/>
            </w:rPrChange>
          </w:rPr>
          <w:instrText xml:space="preserve"> SEQ Fig. \* ARABIC </w:instrText>
        </w:r>
      </w:ins>
      <w:r>
        <w:fldChar w:fldCharType="separate"/>
      </w:r>
      <w:ins w:id="114" w:author="Juan José García Aguirre" w:date="2024-05-27T10:06:00Z" w16du:dateUtc="2024-05-27T13:06:00Z">
        <w:r w:rsidRPr="000E5972">
          <w:rPr>
            <w:noProof/>
            <w:lang w:val="en-US"/>
            <w:rPrChange w:id="115" w:author="Juan José García Aguirre" w:date="2024-05-27T10:09:00Z" w16du:dateUtc="2024-05-27T13:09:00Z">
              <w:rPr>
                <w:noProof/>
              </w:rPr>
            </w:rPrChange>
          </w:rPr>
          <w:t>2</w:t>
        </w:r>
        <w:r>
          <w:fldChar w:fldCharType="end"/>
        </w:r>
        <w:r w:rsidRPr="000E5972">
          <w:rPr>
            <w:lang w:val="en-US"/>
            <w:rPrChange w:id="116" w:author="Juan José García Aguirre" w:date="2024-05-27T10:09:00Z" w16du:dateUtc="2024-05-27T13:09:00Z">
              <w:rPr/>
            </w:rPrChange>
          </w:rPr>
          <w:t xml:space="preserve"> Test-accuracy vs steps</w:t>
        </w:r>
      </w:ins>
    </w:p>
    <w:p w14:paraId="31156C03" w14:textId="09FE4614" w:rsidR="003F4EED" w:rsidRDefault="003F4EED" w:rsidP="003F4EED">
      <w:pPr>
        <w:spacing w:before="100" w:beforeAutospacing="1" w:after="100" w:afterAutospacing="1" w:line="240" w:lineRule="auto"/>
        <w:outlineLvl w:val="3"/>
        <w:rPr>
          <w:rFonts w:ascii="Times New Roman" w:eastAsia="Times New Roman" w:hAnsi="Times New Roman" w:cs="Times New Roman"/>
          <w:b/>
          <w:bCs/>
          <w:kern w:val="0"/>
          <w:lang w:val="en-US" w:eastAsia="es-CO"/>
          <w14:ligatures w14:val="none"/>
        </w:rPr>
      </w:pPr>
      <w:r w:rsidRPr="003F4EED">
        <w:rPr>
          <w:rFonts w:ascii="Times New Roman" w:eastAsia="Times New Roman" w:hAnsi="Times New Roman" w:cs="Times New Roman"/>
          <w:b/>
          <w:bCs/>
          <w:kern w:val="0"/>
          <w:lang w:val="en-US" w:eastAsia="es-CO"/>
          <w14:ligatures w14:val="none"/>
        </w:rPr>
        <w:t>Conclusion</w:t>
      </w:r>
    </w:p>
    <w:p w14:paraId="71403492" w14:textId="2EBD7E6B" w:rsidR="0071435F" w:rsidDel="004D3410" w:rsidRDefault="000E5972" w:rsidP="000E5972">
      <w:pPr>
        <w:spacing w:before="100" w:beforeAutospacing="1" w:after="100" w:afterAutospacing="1" w:line="240" w:lineRule="auto"/>
        <w:jc w:val="both"/>
        <w:rPr>
          <w:del w:id="117" w:author="Juan José García Aguirre" w:date="2024-05-27T10:09:00Z" w16du:dateUtc="2024-05-27T13:09:00Z"/>
          <w:rFonts w:ascii="Times New Roman" w:eastAsia="Times New Roman" w:hAnsi="Times New Roman" w:cs="Times New Roman"/>
          <w:kern w:val="0"/>
          <w:sz w:val="22"/>
          <w:szCs w:val="22"/>
          <w:lang w:val="en-US" w:eastAsia="es-CO"/>
          <w14:ligatures w14:val="none"/>
        </w:rPr>
      </w:pPr>
      <w:ins w:id="118" w:author="Juan José García Aguirre" w:date="2024-05-27T10:09:00Z" w16du:dateUtc="2024-05-27T13:09:00Z">
        <w:r w:rsidRPr="000E5972">
          <w:rPr>
            <w:rFonts w:ascii="Times New Roman" w:eastAsia="Times New Roman" w:hAnsi="Times New Roman" w:cs="Times New Roman"/>
            <w:kern w:val="0"/>
            <w:sz w:val="22"/>
            <w:szCs w:val="22"/>
            <w:lang w:val="en-US" w:eastAsia="es-CO"/>
            <w14:ligatures w14:val="none"/>
          </w:rPr>
          <w:t>This project proposes a CNN architecture with an augmentation strategy to detect fractures in X-ray images. The experiment results show that the architecture used produces optimal results. It seems that the model may be undergoing overfitting, but it could be improved by increasing the size of the data used. Compared to other models, this dataset can be considered small, so the performance achieved (81% test accuracy) demonstrates that the model can be used with small datasets or much larger ones.</w:t>
        </w:r>
      </w:ins>
      <w:del w:id="119" w:author="Juan José García Aguirre" w:date="2024-05-27T10:09:00Z" w16du:dateUtc="2024-05-27T13:09:00Z">
        <w:r w:rsidR="003F4EED" w:rsidRPr="00FA4E75" w:rsidDel="000E5972">
          <w:rPr>
            <w:rFonts w:ascii="Times New Roman" w:eastAsia="Times New Roman" w:hAnsi="Times New Roman" w:cs="Times New Roman"/>
            <w:kern w:val="0"/>
            <w:sz w:val="22"/>
            <w:szCs w:val="22"/>
            <w:lang w:val="en-US" w:eastAsia="es-CO"/>
            <w14:ligatures w14:val="none"/>
          </w:rPr>
          <w:delText xml:space="preserve">This project proposes a CNN architecture with an augmentation strategy to detect fractures in X-ray images. The experiment results show that the architecture used produces </w:delText>
        </w:r>
        <w:r w:rsidR="00963E1C" w:rsidDel="000E5972">
          <w:rPr>
            <w:rFonts w:ascii="Times New Roman" w:eastAsia="Times New Roman" w:hAnsi="Times New Roman" w:cs="Times New Roman"/>
            <w:kern w:val="0"/>
            <w:sz w:val="22"/>
            <w:szCs w:val="22"/>
            <w:lang w:val="en-US" w:eastAsia="es-CO"/>
            <w14:ligatures w14:val="none"/>
          </w:rPr>
          <w:delText>optimal</w:delText>
        </w:r>
        <w:r w:rsidR="00963E1C" w:rsidRPr="00FA4E75" w:rsidDel="000E5972">
          <w:rPr>
            <w:rFonts w:ascii="Times New Roman" w:eastAsia="Times New Roman" w:hAnsi="Times New Roman" w:cs="Times New Roman"/>
            <w:kern w:val="0"/>
            <w:sz w:val="22"/>
            <w:szCs w:val="22"/>
            <w:lang w:val="en-US" w:eastAsia="es-CO"/>
            <w14:ligatures w14:val="none"/>
          </w:rPr>
          <w:delText xml:space="preserve"> </w:delText>
        </w:r>
        <w:r w:rsidR="003F4EED" w:rsidRPr="00FA4E75" w:rsidDel="000E5972">
          <w:rPr>
            <w:rFonts w:ascii="Times New Roman" w:eastAsia="Times New Roman" w:hAnsi="Times New Roman" w:cs="Times New Roman"/>
            <w:kern w:val="0"/>
            <w:sz w:val="22"/>
            <w:szCs w:val="22"/>
            <w:lang w:val="en-US" w:eastAsia="es-CO"/>
            <w14:ligatures w14:val="none"/>
          </w:rPr>
          <w:delText xml:space="preserve">results. It </w:delText>
        </w:r>
        <w:r w:rsidR="00963E1C" w:rsidDel="000E5972">
          <w:rPr>
            <w:rFonts w:ascii="Times New Roman" w:eastAsia="Times New Roman" w:hAnsi="Times New Roman" w:cs="Times New Roman"/>
            <w:kern w:val="0"/>
            <w:sz w:val="22"/>
            <w:szCs w:val="22"/>
            <w:lang w:val="en-US" w:eastAsia="es-CO"/>
            <w14:ligatures w14:val="none"/>
          </w:rPr>
          <w:delText>seems</w:delText>
        </w:r>
        <w:r w:rsidR="00963E1C" w:rsidRPr="00FA4E75" w:rsidDel="000E5972">
          <w:rPr>
            <w:rFonts w:ascii="Times New Roman" w:eastAsia="Times New Roman" w:hAnsi="Times New Roman" w:cs="Times New Roman"/>
            <w:kern w:val="0"/>
            <w:sz w:val="22"/>
            <w:szCs w:val="22"/>
            <w:lang w:val="en-US" w:eastAsia="es-CO"/>
            <w14:ligatures w14:val="none"/>
          </w:rPr>
          <w:delText xml:space="preserve"> </w:delText>
        </w:r>
        <w:r w:rsidR="003F4EED" w:rsidRPr="00FA4E75" w:rsidDel="000E5972">
          <w:rPr>
            <w:rFonts w:ascii="Times New Roman" w:eastAsia="Times New Roman" w:hAnsi="Times New Roman" w:cs="Times New Roman"/>
            <w:kern w:val="0"/>
            <w:sz w:val="22"/>
            <w:szCs w:val="22"/>
            <w:lang w:val="en-US" w:eastAsia="es-CO"/>
            <w14:ligatures w14:val="none"/>
          </w:rPr>
          <w:delText xml:space="preserve">that the model may be </w:delText>
        </w:r>
        <w:r w:rsidR="00963E1C" w:rsidRPr="00FA4E75" w:rsidDel="000E5972">
          <w:rPr>
            <w:rFonts w:ascii="Times New Roman" w:eastAsia="Times New Roman" w:hAnsi="Times New Roman" w:cs="Times New Roman"/>
            <w:kern w:val="0"/>
            <w:sz w:val="22"/>
            <w:szCs w:val="22"/>
            <w:lang w:val="en-US" w:eastAsia="es-CO"/>
            <w14:ligatures w14:val="none"/>
          </w:rPr>
          <w:delText>undergoing</w:delText>
        </w:r>
        <w:r w:rsidR="003F4EED" w:rsidRPr="00FA4E75" w:rsidDel="000E5972">
          <w:rPr>
            <w:rFonts w:ascii="Times New Roman" w:eastAsia="Times New Roman" w:hAnsi="Times New Roman" w:cs="Times New Roman"/>
            <w:kern w:val="0"/>
            <w:sz w:val="22"/>
            <w:szCs w:val="22"/>
            <w:lang w:val="en-US" w:eastAsia="es-CO"/>
            <w14:ligatures w14:val="none"/>
          </w:rPr>
          <w:delText xml:space="preserve"> overfitting, but </w:delText>
        </w:r>
        <w:r w:rsidR="00963E1C" w:rsidRPr="00FA4E75" w:rsidDel="000E5972">
          <w:rPr>
            <w:rFonts w:ascii="Times New Roman" w:eastAsia="Times New Roman" w:hAnsi="Times New Roman" w:cs="Times New Roman"/>
            <w:kern w:val="0"/>
            <w:sz w:val="22"/>
            <w:szCs w:val="22"/>
            <w:lang w:val="en-US" w:eastAsia="es-CO"/>
            <w14:ligatures w14:val="none"/>
          </w:rPr>
          <w:delText>it could</w:delText>
        </w:r>
        <w:r w:rsidR="00963E1C" w:rsidDel="000E5972">
          <w:rPr>
            <w:rFonts w:ascii="Times New Roman" w:eastAsia="Times New Roman" w:hAnsi="Times New Roman" w:cs="Times New Roman"/>
            <w:kern w:val="0"/>
            <w:sz w:val="22"/>
            <w:szCs w:val="22"/>
            <w:lang w:val="en-US" w:eastAsia="es-CO"/>
            <w14:ligatures w14:val="none"/>
          </w:rPr>
          <w:delText xml:space="preserve"> be</w:delText>
        </w:r>
        <w:r w:rsidR="00963E1C" w:rsidRPr="00FA4E75" w:rsidDel="000E5972">
          <w:rPr>
            <w:rFonts w:ascii="Times New Roman" w:eastAsia="Times New Roman" w:hAnsi="Times New Roman" w:cs="Times New Roman"/>
            <w:kern w:val="0"/>
            <w:sz w:val="22"/>
            <w:szCs w:val="22"/>
            <w:lang w:val="en-US" w:eastAsia="es-CO"/>
            <w14:ligatures w14:val="none"/>
          </w:rPr>
          <w:delText xml:space="preserve"> improve</w:delText>
        </w:r>
        <w:r w:rsidR="00963E1C" w:rsidDel="000E5972">
          <w:rPr>
            <w:rFonts w:ascii="Times New Roman" w:eastAsia="Times New Roman" w:hAnsi="Times New Roman" w:cs="Times New Roman"/>
            <w:kern w:val="0"/>
            <w:sz w:val="22"/>
            <w:szCs w:val="22"/>
            <w:lang w:val="en-US" w:eastAsia="es-CO"/>
            <w14:ligatures w14:val="none"/>
          </w:rPr>
          <w:delText>d</w:delText>
        </w:r>
        <w:r w:rsidR="00963E1C" w:rsidRPr="00FA4E75" w:rsidDel="000E5972">
          <w:rPr>
            <w:rFonts w:ascii="Times New Roman" w:eastAsia="Times New Roman" w:hAnsi="Times New Roman" w:cs="Times New Roman"/>
            <w:kern w:val="0"/>
            <w:sz w:val="22"/>
            <w:szCs w:val="22"/>
            <w:lang w:val="en-US" w:eastAsia="es-CO"/>
            <w14:ligatures w14:val="none"/>
          </w:rPr>
          <w:delText xml:space="preserve"> </w:delText>
        </w:r>
      </w:del>
      <w:del w:id="120" w:author="Juan José García Aguirre" w:date="2024-05-27T09:26:00Z" w16du:dateUtc="2024-05-27T12:26:00Z">
        <w:r w:rsidR="003F4EED" w:rsidRPr="00FA4E75" w:rsidDel="0066255A">
          <w:rPr>
            <w:rFonts w:ascii="Times New Roman" w:eastAsia="Times New Roman" w:hAnsi="Times New Roman" w:cs="Times New Roman"/>
            <w:kern w:val="0"/>
            <w:sz w:val="22"/>
            <w:szCs w:val="22"/>
            <w:lang w:val="en-US" w:eastAsia="es-CO"/>
            <w14:ligatures w14:val="none"/>
          </w:rPr>
          <w:delText>increas</w:delText>
        </w:r>
        <w:r w:rsidR="00963E1C" w:rsidDel="0066255A">
          <w:rPr>
            <w:rFonts w:ascii="Times New Roman" w:eastAsia="Times New Roman" w:hAnsi="Times New Roman" w:cs="Times New Roman"/>
            <w:kern w:val="0"/>
            <w:sz w:val="22"/>
            <w:szCs w:val="22"/>
            <w:lang w:val="en-US" w:eastAsia="es-CO"/>
            <w14:ligatures w14:val="none"/>
          </w:rPr>
          <w:delText>ing</w:delText>
        </w:r>
        <w:r w:rsidR="003F4EED" w:rsidRPr="00FA4E75" w:rsidDel="0066255A">
          <w:rPr>
            <w:rFonts w:ascii="Times New Roman" w:eastAsia="Times New Roman" w:hAnsi="Times New Roman" w:cs="Times New Roman"/>
            <w:kern w:val="0"/>
            <w:sz w:val="22"/>
            <w:szCs w:val="22"/>
            <w:lang w:val="en-US" w:eastAsia="es-CO"/>
            <w14:ligatures w14:val="none"/>
          </w:rPr>
          <w:delText xml:space="preserve">  the </w:delText>
        </w:r>
        <w:r w:rsidR="00963E1C" w:rsidDel="0066255A">
          <w:rPr>
            <w:rFonts w:ascii="Times New Roman" w:eastAsia="Times New Roman" w:hAnsi="Times New Roman" w:cs="Times New Roman"/>
            <w:kern w:val="0"/>
            <w:sz w:val="22"/>
            <w:szCs w:val="22"/>
            <w:lang w:val="en-US" w:eastAsia="es-CO"/>
            <w14:ligatures w14:val="none"/>
          </w:rPr>
          <w:delText xml:space="preserve"> size</w:delText>
        </w:r>
      </w:del>
      <w:del w:id="121" w:author="Juan José García Aguirre" w:date="2024-05-27T10:09:00Z" w16du:dateUtc="2024-05-27T13:09:00Z">
        <w:r w:rsidR="00963E1C" w:rsidDel="000E5972">
          <w:rPr>
            <w:rFonts w:ascii="Times New Roman" w:eastAsia="Times New Roman" w:hAnsi="Times New Roman" w:cs="Times New Roman"/>
            <w:kern w:val="0"/>
            <w:sz w:val="22"/>
            <w:szCs w:val="22"/>
            <w:lang w:val="en-US" w:eastAsia="es-CO"/>
            <w14:ligatures w14:val="none"/>
          </w:rPr>
          <w:delText xml:space="preserve"> of the </w:delText>
        </w:r>
        <w:r w:rsidR="003F4EED" w:rsidRPr="00FA4E75" w:rsidDel="000E5972">
          <w:rPr>
            <w:rFonts w:ascii="Times New Roman" w:eastAsia="Times New Roman" w:hAnsi="Times New Roman" w:cs="Times New Roman"/>
            <w:kern w:val="0"/>
            <w:sz w:val="22"/>
            <w:szCs w:val="22"/>
            <w:lang w:val="en-US" w:eastAsia="es-CO"/>
            <w14:ligatures w14:val="none"/>
          </w:rPr>
          <w:delText>data</w:delText>
        </w:r>
        <w:r w:rsidR="00963E1C" w:rsidRPr="00963E1C" w:rsidDel="000E5972">
          <w:rPr>
            <w:rFonts w:ascii="Times New Roman" w:eastAsia="Times New Roman" w:hAnsi="Times New Roman" w:cs="Times New Roman"/>
            <w:kern w:val="0"/>
            <w:sz w:val="22"/>
            <w:szCs w:val="22"/>
            <w:lang w:val="en-US" w:eastAsia="es-CO"/>
            <w14:ligatures w14:val="none"/>
          </w:rPr>
          <w:delText xml:space="preserve"> </w:delText>
        </w:r>
        <w:r w:rsidR="00963E1C" w:rsidRPr="00FA4E75" w:rsidDel="000E5972">
          <w:rPr>
            <w:rFonts w:ascii="Times New Roman" w:eastAsia="Times New Roman" w:hAnsi="Times New Roman" w:cs="Times New Roman"/>
            <w:kern w:val="0"/>
            <w:sz w:val="22"/>
            <w:szCs w:val="22"/>
            <w:lang w:val="en-US" w:eastAsia="es-CO"/>
            <w14:ligatures w14:val="none"/>
          </w:rPr>
          <w:delText>used</w:delText>
        </w:r>
        <w:r w:rsidR="00963E1C" w:rsidDel="000E5972">
          <w:rPr>
            <w:rFonts w:ascii="Times New Roman" w:eastAsia="Times New Roman" w:hAnsi="Times New Roman" w:cs="Times New Roman"/>
            <w:kern w:val="0"/>
            <w:sz w:val="22"/>
            <w:szCs w:val="22"/>
            <w:lang w:val="en-US" w:eastAsia="es-CO"/>
            <w14:ligatures w14:val="none"/>
          </w:rPr>
          <w:delText>.</w:delText>
        </w:r>
        <w:r w:rsidR="003F4EED" w:rsidRPr="000E5972" w:rsidDel="000E5972">
          <w:rPr>
            <w:rFonts w:ascii="Times New Roman" w:eastAsia="Times New Roman" w:hAnsi="Times New Roman" w:cs="Times New Roman"/>
            <w:kern w:val="0"/>
            <w:sz w:val="22"/>
            <w:szCs w:val="22"/>
            <w:lang w:val="en-US" w:eastAsia="es-CO"/>
            <w14:ligatures w14:val="none"/>
          </w:rPr>
          <w:delText xml:space="preserve"> </w:delText>
        </w:r>
        <w:r w:rsidR="003F4EED" w:rsidRPr="000E5972" w:rsidDel="000E5972">
          <w:rPr>
            <w:rFonts w:ascii="Times New Roman" w:eastAsia="Times New Roman" w:hAnsi="Times New Roman" w:cs="Times New Roman"/>
            <w:kern w:val="0"/>
            <w:sz w:val="22"/>
            <w:szCs w:val="22"/>
            <w:highlight w:val="yellow"/>
            <w:lang w:val="en-US" w:eastAsia="es-CO"/>
            <w14:ligatures w14:val="none"/>
            <w:rPrChange w:id="122" w:author="Juan José García Aguirre" w:date="2024-05-27T10:09:00Z" w16du:dateUtc="2024-05-27T13:09:00Z">
              <w:rPr>
                <w:rFonts w:ascii="Times New Roman" w:eastAsia="Times New Roman" w:hAnsi="Times New Roman" w:cs="Times New Roman"/>
                <w:kern w:val="0"/>
                <w:sz w:val="22"/>
                <w:szCs w:val="22"/>
                <w:lang w:val="en-US" w:eastAsia="es-CO"/>
                <w14:ligatures w14:val="none"/>
              </w:rPr>
            </w:rPrChange>
          </w:rPr>
          <w:delText>Even after applying augmentation, the number of data points remains low compared to other neural networks.</w:delText>
        </w:r>
      </w:del>
    </w:p>
    <w:p w14:paraId="47801EE9" w14:textId="77777777" w:rsidR="004D3410" w:rsidRDefault="004D3410" w:rsidP="004D3410">
      <w:pPr>
        <w:spacing w:after="100" w:afterAutospacing="1" w:line="240" w:lineRule="auto"/>
        <w:jc w:val="both"/>
        <w:rPr>
          <w:ins w:id="123" w:author="Juan José García Aguirre" w:date="2024-05-27T11:14:00Z" w16du:dateUtc="2024-05-27T14:14:00Z"/>
          <w:rFonts w:ascii="Times New Roman" w:eastAsia="Times New Roman" w:hAnsi="Times New Roman" w:cs="Times New Roman"/>
          <w:kern w:val="0"/>
          <w:sz w:val="22"/>
          <w:szCs w:val="22"/>
          <w:lang w:val="en-US" w:eastAsia="es-CO"/>
          <w14:ligatures w14:val="none"/>
        </w:rPr>
      </w:pPr>
    </w:p>
    <w:p w14:paraId="5DEA38E7" w14:textId="77777777" w:rsidR="004D3410" w:rsidRDefault="004D3410" w:rsidP="004D3410">
      <w:pPr>
        <w:spacing w:after="100" w:afterAutospacing="1" w:line="240" w:lineRule="auto"/>
        <w:jc w:val="both"/>
        <w:rPr>
          <w:ins w:id="124" w:author="Juan José García Aguirre" w:date="2024-05-27T11:15:00Z" w16du:dateUtc="2024-05-27T14:15:00Z"/>
          <w:rFonts w:ascii="Times New Roman" w:eastAsia="Times New Roman" w:hAnsi="Times New Roman" w:cs="Times New Roman"/>
          <w:kern w:val="0"/>
          <w:sz w:val="22"/>
          <w:szCs w:val="22"/>
          <w:lang w:val="en-US" w:eastAsia="es-CO"/>
          <w14:ligatures w14:val="none"/>
        </w:rPr>
      </w:pPr>
    </w:p>
    <w:p w14:paraId="26EF4A60" w14:textId="77777777" w:rsidR="004D3410" w:rsidRDefault="004D3410" w:rsidP="004D3410">
      <w:pPr>
        <w:spacing w:after="100" w:afterAutospacing="1" w:line="240" w:lineRule="auto"/>
        <w:jc w:val="both"/>
        <w:rPr>
          <w:ins w:id="125" w:author="Juan José García Aguirre" w:date="2024-05-27T11:15:00Z" w16du:dateUtc="2024-05-27T14:15:00Z"/>
          <w:rFonts w:ascii="Times New Roman" w:eastAsia="Times New Roman" w:hAnsi="Times New Roman" w:cs="Times New Roman"/>
          <w:kern w:val="0"/>
          <w:sz w:val="22"/>
          <w:szCs w:val="22"/>
          <w:lang w:val="en-US" w:eastAsia="es-CO"/>
          <w14:ligatures w14:val="none"/>
        </w:rPr>
      </w:pPr>
    </w:p>
    <w:p w14:paraId="7D9B3C5C" w14:textId="4187A792" w:rsidR="004D3410" w:rsidRPr="004D3410" w:rsidRDefault="004D3410" w:rsidP="004D3410">
      <w:pPr>
        <w:spacing w:before="100" w:beforeAutospacing="1" w:after="100" w:afterAutospacing="1" w:line="240" w:lineRule="auto"/>
        <w:outlineLvl w:val="3"/>
        <w:rPr>
          <w:ins w:id="126" w:author="Juan José García Aguirre" w:date="2024-05-27T11:14:00Z" w16du:dateUtc="2024-05-27T14:14:00Z"/>
          <w:rFonts w:ascii="Times New Roman" w:eastAsia="Times New Roman" w:hAnsi="Times New Roman" w:cs="Times New Roman"/>
          <w:kern w:val="0"/>
          <w:sz w:val="20"/>
          <w:szCs w:val="20"/>
          <w:lang w:val="en-US" w:eastAsia="es-CO"/>
          <w14:ligatures w14:val="none"/>
          <w:rPrChange w:id="127" w:author="Juan José García Aguirre" w:date="2024-05-27T11:15:00Z" w16du:dateUtc="2024-05-27T14:15:00Z">
            <w:rPr>
              <w:ins w:id="128" w:author="Juan José García Aguirre" w:date="2024-05-27T11:14:00Z" w16du:dateUtc="2024-05-27T14:14:00Z"/>
              <w:rFonts w:ascii="Times New Roman" w:eastAsia="Times New Roman" w:hAnsi="Times New Roman" w:cs="Times New Roman"/>
              <w:kern w:val="0"/>
              <w:sz w:val="22"/>
              <w:szCs w:val="22"/>
              <w:lang w:val="en-US" w:eastAsia="es-CO"/>
              <w14:ligatures w14:val="none"/>
            </w:rPr>
          </w:rPrChange>
        </w:rPr>
        <w:pPrChange w:id="129" w:author="Juan José García Aguirre" w:date="2024-05-27T11:15:00Z" w16du:dateUtc="2024-05-27T14:15:00Z">
          <w:pPr>
            <w:spacing w:after="100" w:afterAutospacing="1" w:line="240" w:lineRule="auto"/>
            <w:jc w:val="both"/>
          </w:pPr>
        </w:pPrChange>
      </w:pPr>
      <w:ins w:id="130" w:author="Juan José García Aguirre" w:date="2024-05-27T11:15:00Z" w16du:dateUtc="2024-05-27T14:15:00Z">
        <w:r>
          <w:rPr>
            <w:rFonts w:ascii="Times New Roman" w:eastAsia="Times New Roman" w:hAnsi="Times New Roman" w:cs="Times New Roman"/>
            <w:b/>
            <w:bCs/>
            <w:kern w:val="0"/>
            <w:lang w:val="en-US" w:eastAsia="es-CO"/>
            <w14:ligatures w14:val="none"/>
          </w:rPr>
          <w:lastRenderedPageBreak/>
          <w:t>References</w:t>
        </w:r>
      </w:ins>
    </w:p>
    <w:customXmlInsRangeStart w:id="131" w:author="Juan José García Aguirre" w:date="2024-05-27T11:14:00Z"/>
    <w:sdt>
      <w:sdtPr>
        <w:rPr>
          <w:rFonts w:ascii="Times New Roman" w:eastAsia="Times New Roman" w:hAnsi="Times New Roman" w:cs="Times New Roman"/>
          <w:kern w:val="0"/>
          <w:sz w:val="20"/>
          <w:szCs w:val="20"/>
          <w:lang w:val="en-US" w:eastAsia="es-CO"/>
          <w14:ligatures w14:val="none"/>
          <w:rPrChange w:id="132" w:author="Juan José García Aguirre" w:date="2024-05-27T11:15:00Z" w16du:dateUtc="2024-05-27T14:15:00Z">
            <w:rPr>
              <w:rFonts w:ascii="Times New Roman" w:eastAsia="Times New Roman" w:hAnsi="Times New Roman" w:cs="Times New Roman"/>
              <w:kern w:val="0"/>
              <w:sz w:val="22"/>
              <w:szCs w:val="22"/>
              <w:lang w:val="en-US" w:eastAsia="es-CO"/>
              <w14:ligatures w14:val="none"/>
            </w:rPr>
          </w:rPrChange>
        </w:rPr>
        <w:tag w:val="MENDELEY_BIBLIOGRAPHY"/>
        <w:id w:val="-1366514693"/>
        <w:placeholder>
          <w:docPart w:val="DefaultPlaceholder_-1854013440"/>
        </w:placeholder>
      </w:sdtPr>
      <w:sdtContent>
        <w:customXmlInsRangeEnd w:id="131"/>
        <w:p w14:paraId="4D32C81E" w14:textId="77777777" w:rsidR="004D3410" w:rsidRPr="004D3410" w:rsidRDefault="004D3410">
          <w:pPr>
            <w:autoSpaceDE w:val="0"/>
            <w:autoSpaceDN w:val="0"/>
            <w:ind w:hanging="640"/>
            <w:divId w:val="829714708"/>
            <w:rPr>
              <w:ins w:id="133" w:author="Juan José García Aguirre" w:date="2024-05-27T11:14:00Z" w16du:dateUtc="2024-05-27T14:14:00Z"/>
              <w:rFonts w:ascii="Times New Roman" w:eastAsia="Times New Roman" w:hAnsi="Times New Roman" w:cs="Times New Roman"/>
              <w:kern w:val="0"/>
              <w:sz w:val="22"/>
              <w:szCs w:val="22"/>
              <w:lang w:val="en-US"/>
              <w14:ligatures w14:val="none"/>
              <w:rPrChange w:id="134" w:author="Juan José García Aguirre" w:date="2024-05-27T11:15:00Z" w16du:dateUtc="2024-05-27T14:15:00Z">
                <w:rPr>
                  <w:ins w:id="135" w:author="Juan José García Aguirre" w:date="2024-05-27T11:14:00Z" w16du:dateUtc="2024-05-27T14:14:00Z"/>
                  <w:rFonts w:eastAsia="Times New Roman"/>
                  <w:kern w:val="0"/>
                  <w14:ligatures w14:val="none"/>
                </w:rPr>
              </w:rPrChange>
            </w:rPr>
          </w:pPr>
          <w:ins w:id="136" w:author="Juan José García Aguirre" w:date="2024-05-27T11:14:00Z" w16du:dateUtc="2024-05-27T14:14:00Z">
            <w:r w:rsidRPr="004D3410">
              <w:rPr>
                <w:rFonts w:ascii="Times New Roman" w:eastAsia="Times New Roman" w:hAnsi="Times New Roman" w:cs="Times New Roman"/>
                <w:sz w:val="22"/>
                <w:szCs w:val="22"/>
                <w:lang w:val="en-US"/>
                <w:rPrChange w:id="137" w:author="Juan José García Aguirre" w:date="2024-05-27T11:15:00Z" w16du:dateUtc="2024-05-27T14:15:00Z">
                  <w:rPr>
                    <w:rFonts w:eastAsia="Times New Roman"/>
                  </w:rPr>
                </w:rPrChange>
              </w:rPr>
              <w:t>[1]</w:t>
            </w:r>
            <w:r w:rsidRPr="004D3410">
              <w:rPr>
                <w:rFonts w:ascii="Times New Roman" w:eastAsia="Times New Roman" w:hAnsi="Times New Roman" w:cs="Times New Roman"/>
                <w:sz w:val="22"/>
                <w:szCs w:val="22"/>
                <w:lang w:val="en-US"/>
                <w:rPrChange w:id="138" w:author="Juan José García Aguirre" w:date="2024-05-27T11:15:00Z" w16du:dateUtc="2024-05-27T14:15:00Z">
                  <w:rPr>
                    <w:rFonts w:eastAsia="Times New Roman"/>
                  </w:rPr>
                </w:rPrChange>
              </w:rPr>
              <w:tab/>
              <w:t xml:space="preserve">S. A. </w:t>
            </w:r>
            <w:proofErr w:type="spellStart"/>
            <w:r w:rsidRPr="004D3410">
              <w:rPr>
                <w:rFonts w:ascii="Times New Roman" w:eastAsia="Times New Roman" w:hAnsi="Times New Roman" w:cs="Times New Roman"/>
                <w:sz w:val="22"/>
                <w:szCs w:val="22"/>
                <w:lang w:val="en-US"/>
                <w:rPrChange w:id="139" w:author="Juan José García Aguirre" w:date="2024-05-27T11:15:00Z" w16du:dateUtc="2024-05-27T14:15:00Z">
                  <w:rPr>
                    <w:rFonts w:eastAsia="Times New Roman"/>
                  </w:rPr>
                </w:rPrChange>
              </w:rPr>
              <w:t>Khoiriyah</w:t>
            </w:r>
            <w:proofErr w:type="spellEnd"/>
            <w:r w:rsidRPr="004D3410">
              <w:rPr>
                <w:rFonts w:ascii="Times New Roman" w:eastAsia="Times New Roman" w:hAnsi="Times New Roman" w:cs="Times New Roman"/>
                <w:sz w:val="22"/>
                <w:szCs w:val="22"/>
                <w:lang w:val="en-US"/>
                <w:rPrChange w:id="140" w:author="Juan José García Aguirre" w:date="2024-05-27T11:15:00Z" w16du:dateUtc="2024-05-27T14:15:00Z">
                  <w:rPr>
                    <w:rFonts w:eastAsia="Times New Roman"/>
                  </w:rPr>
                </w:rPrChange>
              </w:rPr>
              <w:t xml:space="preserve">, A. </w:t>
            </w:r>
            <w:proofErr w:type="spellStart"/>
            <w:r w:rsidRPr="004D3410">
              <w:rPr>
                <w:rFonts w:ascii="Times New Roman" w:eastAsia="Times New Roman" w:hAnsi="Times New Roman" w:cs="Times New Roman"/>
                <w:sz w:val="22"/>
                <w:szCs w:val="22"/>
                <w:lang w:val="en-US"/>
                <w:rPrChange w:id="141" w:author="Juan José García Aguirre" w:date="2024-05-27T11:15:00Z" w16du:dateUtc="2024-05-27T14:15:00Z">
                  <w:rPr>
                    <w:rFonts w:eastAsia="Times New Roman"/>
                  </w:rPr>
                </w:rPrChange>
              </w:rPr>
              <w:t>Basofi</w:t>
            </w:r>
            <w:proofErr w:type="spellEnd"/>
            <w:r w:rsidRPr="004D3410">
              <w:rPr>
                <w:rFonts w:ascii="Times New Roman" w:eastAsia="Times New Roman" w:hAnsi="Times New Roman" w:cs="Times New Roman"/>
                <w:sz w:val="22"/>
                <w:szCs w:val="22"/>
                <w:lang w:val="en-US"/>
                <w:rPrChange w:id="142" w:author="Juan José García Aguirre" w:date="2024-05-27T11:15:00Z" w16du:dateUtc="2024-05-27T14:15:00Z">
                  <w:rPr>
                    <w:rFonts w:eastAsia="Times New Roman"/>
                  </w:rPr>
                </w:rPrChange>
              </w:rPr>
              <w:t xml:space="preserve">, and A. Fariza, “Convolutional Neural Network for Automatic Pneumonia Detection in Chest Radiography,” </w:t>
            </w:r>
            <w:r w:rsidRPr="004D3410">
              <w:rPr>
                <w:rFonts w:ascii="Times New Roman" w:eastAsia="Times New Roman" w:hAnsi="Times New Roman" w:cs="Times New Roman"/>
                <w:i/>
                <w:iCs/>
                <w:sz w:val="22"/>
                <w:szCs w:val="22"/>
                <w:lang w:val="en-US"/>
                <w:rPrChange w:id="143" w:author="Juan José García Aguirre" w:date="2024-05-27T11:15:00Z" w16du:dateUtc="2024-05-27T14:15:00Z">
                  <w:rPr>
                    <w:rFonts w:eastAsia="Times New Roman"/>
                    <w:i/>
                    <w:iCs/>
                  </w:rPr>
                </w:rPrChange>
              </w:rPr>
              <w:t>IES 2020 - International Electronics Symposium: The Role of Autonomous and Intelligent Systems for Human Life and Comfort</w:t>
            </w:r>
            <w:r w:rsidRPr="004D3410">
              <w:rPr>
                <w:rFonts w:ascii="Times New Roman" w:eastAsia="Times New Roman" w:hAnsi="Times New Roman" w:cs="Times New Roman"/>
                <w:sz w:val="22"/>
                <w:szCs w:val="22"/>
                <w:lang w:val="en-US"/>
                <w:rPrChange w:id="144" w:author="Juan José García Aguirre" w:date="2024-05-27T11:15:00Z" w16du:dateUtc="2024-05-27T14:15:00Z">
                  <w:rPr>
                    <w:rFonts w:eastAsia="Times New Roman"/>
                  </w:rPr>
                </w:rPrChange>
              </w:rPr>
              <w:t xml:space="preserve">, pp. 476–480, Sep. 2020, </w:t>
            </w:r>
            <w:proofErr w:type="spellStart"/>
            <w:r w:rsidRPr="004D3410">
              <w:rPr>
                <w:rFonts w:ascii="Times New Roman" w:eastAsia="Times New Roman" w:hAnsi="Times New Roman" w:cs="Times New Roman"/>
                <w:sz w:val="22"/>
                <w:szCs w:val="22"/>
                <w:lang w:val="en-US"/>
                <w:rPrChange w:id="145" w:author="Juan José García Aguirre" w:date="2024-05-27T11:15:00Z" w16du:dateUtc="2024-05-27T14:15:00Z">
                  <w:rPr>
                    <w:rFonts w:eastAsia="Times New Roman"/>
                  </w:rPr>
                </w:rPrChange>
              </w:rPr>
              <w:t>doi</w:t>
            </w:r>
            <w:proofErr w:type="spellEnd"/>
            <w:r w:rsidRPr="004D3410">
              <w:rPr>
                <w:rFonts w:ascii="Times New Roman" w:eastAsia="Times New Roman" w:hAnsi="Times New Roman" w:cs="Times New Roman"/>
                <w:sz w:val="22"/>
                <w:szCs w:val="22"/>
                <w:lang w:val="en-US"/>
                <w:rPrChange w:id="146" w:author="Juan José García Aguirre" w:date="2024-05-27T11:15:00Z" w16du:dateUtc="2024-05-27T14:15:00Z">
                  <w:rPr>
                    <w:rFonts w:eastAsia="Times New Roman"/>
                  </w:rPr>
                </w:rPrChange>
              </w:rPr>
              <w:t>: 10.1109/IES50839.2020.9231540.</w:t>
            </w:r>
          </w:ins>
        </w:p>
        <w:p w14:paraId="30341665" w14:textId="77777777" w:rsidR="004D3410" w:rsidRPr="004D3410" w:rsidRDefault="004D3410">
          <w:pPr>
            <w:autoSpaceDE w:val="0"/>
            <w:autoSpaceDN w:val="0"/>
            <w:ind w:hanging="640"/>
            <w:divId w:val="1485731955"/>
            <w:rPr>
              <w:ins w:id="147" w:author="Juan José García Aguirre" w:date="2024-05-27T11:14:00Z" w16du:dateUtc="2024-05-27T14:14:00Z"/>
              <w:rFonts w:ascii="Times New Roman" w:eastAsia="Times New Roman" w:hAnsi="Times New Roman" w:cs="Times New Roman"/>
              <w:sz w:val="22"/>
              <w:szCs w:val="22"/>
              <w:lang w:val="en-US"/>
              <w:rPrChange w:id="148" w:author="Juan José García Aguirre" w:date="2024-05-27T11:15:00Z" w16du:dateUtc="2024-05-27T14:15:00Z">
                <w:rPr>
                  <w:ins w:id="149" w:author="Juan José García Aguirre" w:date="2024-05-27T11:14:00Z" w16du:dateUtc="2024-05-27T14:14:00Z"/>
                  <w:rFonts w:eastAsia="Times New Roman"/>
                </w:rPr>
              </w:rPrChange>
            </w:rPr>
          </w:pPr>
          <w:ins w:id="150" w:author="Juan José García Aguirre" w:date="2024-05-27T11:14:00Z" w16du:dateUtc="2024-05-27T14:14:00Z">
            <w:r w:rsidRPr="004D3410">
              <w:rPr>
                <w:rFonts w:ascii="Times New Roman" w:eastAsia="Times New Roman" w:hAnsi="Times New Roman" w:cs="Times New Roman"/>
                <w:sz w:val="22"/>
                <w:szCs w:val="22"/>
                <w:lang w:val="en-US"/>
                <w:rPrChange w:id="151" w:author="Juan José García Aguirre" w:date="2024-05-27T11:15:00Z" w16du:dateUtc="2024-05-27T14:15:00Z">
                  <w:rPr>
                    <w:rFonts w:eastAsia="Times New Roman"/>
                  </w:rPr>
                </w:rPrChange>
              </w:rPr>
              <w:t>[2]</w:t>
            </w:r>
            <w:r w:rsidRPr="004D3410">
              <w:rPr>
                <w:rFonts w:ascii="Times New Roman" w:eastAsia="Times New Roman" w:hAnsi="Times New Roman" w:cs="Times New Roman"/>
                <w:sz w:val="22"/>
                <w:szCs w:val="22"/>
                <w:lang w:val="en-US"/>
                <w:rPrChange w:id="152" w:author="Juan José García Aguirre" w:date="2024-05-27T11:15:00Z" w16du:dateUtc="2024-05-27T14:15:00Z">
                  <w:rPr>
                    <w:rFonts w:eastAsia="Times New Roman"/>
                  </w:rPr>
                </w:rPrChange>
              </w:rPr>
              <w:tab/>
              <w:t xml:space="preserve">R. Togo </w:t>
            </w:r>
            <w:r w:rsidRPr="004D3410">
              <w:rPr>
                <w:rFonts w:ascii="Times New Roman" w:eastAsia="Times New Roman" w:hAnsi="Times New Roman" w:cs="Times New Roman"/>
                <w:i/>
                <w:iCs/>
                <w:sz w:val="22"/>
                <w:szCs w:val="22"/>
                <w:lang w:val="en-US"/>
                <w:rPrChange w:id="153" w:author="Juan José García Aguirre" w:date="2024-05-27T11:15:00Z" w16du:dateUtc="2024-05-27T14:15:00Z">
                  <w:rPr>
                    <w:rFonts w:eastAsia="Times New Roman"/>
                    <w:i/>
                    <w:iCs/>
                  </w:rPr>
                </w:rPrChange>
              </w:rPr>
              <w:t>et al.</w:t>
            </w:r>
            <w:r w:rsidRPr="004D3410">
              <w:rPr>
                <w:rFonts w:ascii="Times New Roman" w:eastAsia="Times New Roman" w:hAnsi="Times New Roman" w:cs="Times New Roman"/>
                <w:sz w:val="22"/>
                <w:szCs w:val="22"/>
                <w:lang w:val="en-US"/>
                <w:rPrChange w:id="154" w:author="Juan José García Aguirre" w:date="2024-05-27T11:15:00Z" w16du:dateUtc="2024-05-27T14:15:00Z">
                  <w:rPr>
                    <w:rFonts w:eastAsia="Times New Roman"/>
                  </w:rPr>
                </w:rPrChange>
              </w:rPr>
              <w:t xml:space="preserve">, “Detection of gastritis by a deep convolutional neural network from double-contrast upper gastrointestinal barium X-ray radiography,” </w:t>
            </w:r>
            <w:r w:rsidRPr="004D3410">
              <w:rPr>
                <w:rFonts w:ascii="Times New Roman" w:eastAsia="Times New Roman" w:hAnsi="Times New Roman" w:cs="Times New Roman"/>
                <w:i/>
                <w:iCs/>
                <w:sz w:val="22"/>
                <w:szCs w:val="22"/>
                <w:lang w:val="en-US"/>
                <w:rPrChange w:id="155" w:author="Juan José García Aguirre" w:date="2024-05-27T11:15:00Z" w16du:dateUtc="2024-05-27T14:15:00Z">
                  <w:rPr>
                    <w:rFonts w:eastAsia="Times New Roman"/>
                    <w:i/>
                    <w:iCs/>
                  </w:rPr>
                </w:rPrChange>
              </w:rPr>
              <w:t>J Gastroenterol</w:t>
            </w:r>
            <w:r w:rsidRPr="004D3410">
              <w:rPr>
                <w:rFonts w:ascii="Times New Roman" w:eastAsia="Times New Roman" w:hAnsi="Times New Roman" w:cs="Times New Roman"/>
                <w:sz w:val="22"/>
                <w:szCs w:val="22"/>
                <w:lang w:val="en-US"/>
                <w:rPrChange w:id="156" w:author="Juan José García Aguirre" w:date="2024-05-27T11:15:00Z" w16du:dateUtc="2024-05-27T14:15:00Z">
                  <w:rPr>
                    <w:rFonts w:eastAsia="Times New Roman"/>
                  </w:rPr>
                </w:rPrChange>
              </w:rPr>
              <w:t xml:space="preserve">, vol. 54, </w:t>
            </w:r>
            <w:proofErr w:type="spellStart"/>
            <w:r w:rsidRPr="004D3410">
              <w:rPr>
                <w:rFonts w:ascii="Times New Roman" w:eastAsia="Times New Roman" w:hAnsi="Times New Roman" w:cs="Times New Roman"/>
                <w:sz w:val="22"/>
                <w:szCs w:val="22"/>
                <w:lang w:val="en-US"/>
                <w:rPrChange w:id="157" w:author="Juan José García Aguirre" w:date="2024-05-27T11:15:00Z" w16du:dateUtc="2024-05-27T14:15:00Z">
                  <w:rPr>
                    <w:rFonts w:eastAsia="Times New Roman"/>
                  </w:rPr>
                </w:rPrChange>
              </w:rPr>
              <w:t>doi</w:t>
            </w:r>
            <w:proofErr w:type="spellEnd"/>
            <w:r w:rsidRPr="004D3410">
              <w:rPr>
                <w:rFonts w:ascii="Times New Roman" w:eastAsia="Times New Roman" w:hAnsi="Times New Roman" w:cs="Times New Roman"/>
                <w:sz w:val="22"/>
                <w:szCs w:val="22"/>
                <w:lang w:val="en-US"/>
                <w:rPrChange w:id="158" w:author="Juan José García Aguirre" w:date="2024-05-27T11:15:00Z" w16du:dateUtc="2024-05-27T14:15:00Z">
                  <w:rPr>
                    <w:rFonts w:eastAsia="Times New Roman"/>
                  </w:rPr>
                </w:rPrChange>
              </w:rPr>
              <w:t>: 10.1007/s00535-018-1514-7.</w:t>
            </w:r>
          </w:ins>
        </w:p>
        <w:p w14:paraId="594BDEF5" w14:textId="77777777" w:rsidR="004D3410" w:rsidRPr="004D3410" w:rsidRDefault="004D3410">
          <w:pPr>
            <w:autoSpaceDE w:val="0"/>
            <w:autoSpaceDN w:val="0"/>
            <w:ind w:hanging="640"/>
            <w:divId w:val="96752256"/>
            <w:rPr>
              <w:ins w:id="159" w:author="Juan José García Aguirre" w:date="2024-05-27T11:14:00Z" w16du:dateUtc="2024-05-27T14:14:00Z"/>
              <w:rFonts w:ascii="Times New Roman" w:eastAsia="Times New Roman" w:hAnsi="Times New Roman" w:cs="Times New Roman"/>
              <w:sz w:val="22"/>
              <w:szCs w:val="22"/>
              <w:lang w:val="en-US"/>
              <w:rPrChange w:id="160" w:author="Juan José García Aguirre" w:date="2024-05-27T11:15:00Z" w16du:dateUtc="2024-05-27T14:15:00Z">
                <w:rPr>
                  <w:ins w:id="161" w:author="Juan José García Aguirre" w:date="2024-05-27T11:14:00Z" w16du:dateUtc="2024-05-27T14:14:00Z"/>
                  <w:rFonts w:eastAsia="Times New Roman"/>
                </w:rPr>
              </w:rPrChange>
            </w:rPr>
          </w:pPr>
          <w:ins w:id="162" w:author="Juan José García Aguirre" w:date="2024-05-27T11:14:00Z" w16du:dateUtc="2024-05-27T14:14:00Z">
            <w:r w:rsidRPr="004D3410">
              <w:rPr>
                <w:rFonts w:ascii="Times New Roman" w:eastAsia="Times New Roman" w:hAnsi="Times New Roman" w:cs="Times New Roman"/>
                <w:sz w:val="22"/>
                <w:szCs w:val="22"/>
                <w:lang w:val="en-US"/>
                <w:rPrChange w:id="163" w:author="Juan José García Aguirre" w:date="2024-05-27T11:15:00Z" w16du:dateUtc="2024-05-27T14:15:00Z">
                  <w:rPr>
                    <w:rFonts w:eastAsia="Times New Roman"/>
                  </w:rPr>
                </w:rPrChange>
              </w:rPr>
              <w:t>[3]</w:t>
            </w:r>
            <w:r w:rsidRPr="004D3410">
              <w:rPr>
                <w:rFonts w:ascii="Times New Roman" w:eastAsia="Times New Roman" w:hAnsi="Times New Roman" w:cs="Times New Roman"/>
                <w:sz w:val="22"/>
                <w:szCs w:val="22"/>
                <w:lang w:val="en-US"/>
                <w:rPrChange w:id="164" w:author="Juan José García Aguirre" w:date="2024-05-27T11:15:00Z" w16du:dateUtc="2024-05-27T14:15:00Z">
                  <w:rPr>
                    <w:rFonts w:eastAsia="Times New Roman"/>
                  </w:rPr>
                </w:rPrChange>
              </w:rPr>
              <w:tab/>
              <w:t>“Fracture detection using x-ray images.” Accessed: May 24, 2024. [Online]. Available: https://www.kaggle.com/datasets/devbatrax/fracture-detection-using-x-ray-images/data</w:t>
            </w:r>
          </w:ins>
        </w:p>
        <w:p w14:paraId="0F20AED4" w14:textId="4EB534AB" w:rsidR="004D3410" w:rsidRPr="004D3410" w:rsidRDefault="004D3410" w:rsidP="004D3410">
          <w:pPr>
            <w:spacing w:after="100" w:afterAutospacing="1" w:line="240" w:lineRule="auto"/>
            <w:jc w:val="both"/>
            <w:rPr>
              <w:ins w:id="165" w:author="Juan José García Aguirre" w:date="2024-05-27T11:14:00Z" w16du:dateUtc="2024-05-27T14:14:00Z"/>
              <w:rFonts w:ascii="Times New Roman" w:eastAsia="Times New Roman" w:hAnsi="Times New Roman" w:cs="Times New Roman"/>
              <w:kern w:val="0"/>
              <w:sz w:val="20"/>
              <w:szCs w:val="20"/>
              <w:lang w:val="en-US" w:eastAsia="es-CO"/>
              <w14:ligatures w14:val="none"/>
            </w:rPr>
          </w:pPr>
          <w:ins w:id="166" w:author="Juan José García Aguirre" w:date="2024-05-27T11:14:00Z" w16du:dateUtc="2024-05-27T14:14:00Z">
            <w:r w:rsidRPr="004D3410">
              <w:rPr>
                <w:rFonts w:ascii="Times New Roman" w:eastAsia="Times New Roman" w:hAnsi="Times New Roman" w:cs="Times New Roman"/>
                <w:sz w:val="22"/>
                <w:szCs w:val="22"/>
                <w:lang w:val="en-US"/>
                <w:rPrChange w:id="167" w:author="Juan José García Aguirre" w:date="2024-05-27T11:15:00Z" w16du:dateUtc="2024-05-27T14:15:00Z">
                  <w:rPr>
                    <w:rFonts w:eastAsia="Times New Roman"/>
                  </w:rPr>
                </w:rPrChange>
              </w:rPr>
              <w:t> </w:t>
            </w:r>
          </w:ins>
        </w:p>
        <w:customXmlInsRangeStart w:id="168" w:author="Juan José García Aguirre" w:date="2024-05-27T11:14:00Z"/>
      </w:sdtContent>
    </w:sdt>
    <w:customXmlInsRangeEnd w:id="168"/>
    <w:p w14:paraId="3D8B002C" w14:textId="29B3257C" w:rsidR="0071435F" w:rsidRPr="004D3410" w:rsidDel="000E5972" w:rsidRDefault="0071435F" w:rsidP="000E5972">
      <w:pPr>
        <w:spacing w:after="100" w:afterAutospacing="1" w:line="240" w:lineRule="auto"/>
        <w:jc w:val="both"/>
        <w:rPr>
          <w:del w:id="169" w:author="Juan José García Aguirre" w:date="2024-05-27T10:10:00Z" w16du:dateUtc="2024-05-27T13:10:00Z"/>
          <w:rFonts w:ascii="Times New Roman" w:eastAsia="Times New Roman" w:hAnsi="Times New Roman" w:cs="Times New Roman"/>
          <w:kern w:val="0"/>
          <w:sz w:val="20"/>
          <w:szCs w:val="20"/>
          <w:lang w:val="en-US" w:eastAsia="es-CO"/>
          <w14:ligatures w14:val="none"/>
          <w:rPrChange w:id="170" w:author="Juan José García Aguirre" w:date="2024-05-27T11:15:00Z" w16du:dateUtc="2024-05-27T14:15:00Z">
            <w:rPr>
              <w:del w:id="171" w:author="Juan José García Aguirre" w:date="2024-05-27T10:10:00Z" w16du:dateUtc="2024-05-27T13:10:00Z"/>
              <w:rFonts w:ascii="Times New Roman" w:eastAsia="Times New Roman" w:hAnsi="Times New Roman" w:cs="Times New Roman"/>
              <w:kern w:val="0"/>
              <w:sz w:val="22"/>
              <w:szCs w:val="22"/>
              <w:lang w:val="en-US" w:eastAsia="es-CO"/>
              <w14:ligatures w14:val="none"/>
            </w:rPr>
          </w:rPrChange>
        </w:rPr>
        <w:pPrChange w:id="172" w:author="Juan José García Aguirre" w:date="2024-05-27T10:10:00Z" w16du:dateUtc="2024-05-27T13:10:00Z">
          <w:pPr>
            <w:spacing w:after="100" w:afterAutospacing="1" w:line="240" w:lineRule="auto"/>
            <w:jc w:val="both"/>
          </w:pPr>
        </w:pPrChange>
      </w:pPr>
    </w:p>
    <w:p w14:paraId="21E849A5" w14:textId="77777777" w:rsidR="00FD66D4" w:rsidRPr="004D3410" w:rsidDel="000E5972" w:rsidRDefault="00FD66D4" w:rsidP="000E5972">
      <w:pPr>
        <w:spacing w:after="100" w:afterAutospacing="1" w:line="240" w:lineRule="auto"/>
        <w:jc w:val="both"/>
        <w:rPr>
          <w:del w:id="173" w:author="Juan José García Aguirre" w:date="2024-05-27T10:07:00Z" w16du:dateUtc="2024-05-27T13:07:00Z"/>
          <w:rFonts w:ascii="Times New Roman" w:eastAsia="Times New Roman" w:hAnsi="Times New Roman" w:cs="Times New Roman"/>
          <w:kern w:val="0"/>
          <w:sz w:val="20"/>
          <w:szCs w:val="20"/>
          <w:lang w:val="en-US" w:eastAsia="es-CO"/>
          <w14:ligatures w14:val="none"/>
          <w:rPrChange w:id="174" w:author="Juan José García Aguirre" w:date="2024-05-27T11:15:00Z" w16du:dateUtc="2024-05-27T14:15:00Z">
            <w:rPr>
              <w:del w:id="175" w:author="Juan José García Aguirre" w:date="2024-05-27T10:07:00Z" w16du:dateUtc="2024-05-27T13:07:00Z"/>
              <w:rFonts w:ascii="Times New Roman" w:eastAsia="Times New Roman" w:hAnsi="Times New Roman" w:cs="Times New Roman"/>
              <w:kern w:val="0"/>
              <w:sz w:val="22"/>
              <w:szCs w:val="22"/>
              <w:lang w:val="en-US" w:eastAsia="es-CO"/>
              <w14:ligatures w14:val="none"/>
            </w:rPr>
          </w:rPrChange>
        </w:rPr>
        <w:pPrChange w:id="176" w:author="Juan José García Aguirre" w:date="2024-05-27T10:10:00Z" w16du:dateUtc="2024-05-27T13:10:00Z">
          <w:pPr>
            <w:spacing w:after="100" w:afterAutospacing="1" w:line="240" w:lineRule="auto"/>
            <w:jc w:val="both"/>
          </w:pPr>
        </w:pPrChange>
      </w:pPr>
    </w:p>
    <w:p w14:paraId="2954EEF9" w14:textId="77777777" w:rsidR="00A25C7B" w:rsidRPr="004D3410" w:rsidDel="000E5972" w:rsidRDefault="00A25C7B" w:rsidP="000E5972">
      <w:pPr>
        <w:spacing w:after="100" w:afterAutospacing="1" w:line="240" w:lineRule="auto"/>
        <w:jc w:val="both"/>
        <w:rPr>
          <w:del w:id="177" w:author="Juan José García Aguirre" w:date="2024-05-27T10:07:00Z" w16du:dateUtc="2024-05-27T13:07:00Z"/>
          <w:rFonts w:ascii="Times New Roman" w:eastAsia="Times New Roman" w:hAnsi="Times New Roman" w:cs="Times New Roman"/>
          <w:kern w:val="0"/>
          <w:sz w:val="20"/>
          <w:szCs w:val="20"/>
          <w:lang w:val="en-US" w:eastAsia="es-CO"/>
          <w14:ligatures w14:val="none"/>
          <w:rPrChange w:id="178" w:author="Juan José García Aguirre" w:date="2024-05-27T11:15:00Z" w16du:dateUtc="2024-05-27T14:15:00Z">
            <w:rPr>
              <w:del w:id="179" w:author="Juan José García Aguirre" w:date="2024-05-27T10:07:00Z" w16du:dateUtc="2024-05-27T13:07:00Z"/>
              <w:rFonts w:ascii="Times New Roman" w:eastAsia="Times New Roman" w:hAnsi="Times New Roman" w:cs="Times New Roman"/>
              <w:kern w:val="0"/>
              <w:sz w:val="22"/>
              <w:szCs w:val="22"/>
              <w:lang w:val="en-US" w:eastAsia="es-CO"/>
              <w14:ligatures w14:val="none"/>
            </w:rPr>
          </w:rPrChange>
        </w:rPr>
        <w:pPrChange w:id="180" w:author="Juan José García Aguirre" w:date="2024-05-27T10:10:00Z" w16du:dateUtc="2024-05-27T13:10:00Z">
          <w:pPr>
            <w:spacing w:after="100" w:afterAutospacing="1" w:line="240" w:lineRule="auto"/>
            <w:jc w:val="both"/>
          </w:pPr>
        </w:pPrChange>
      </w:pPr>
    </w:p>
    <w:p w14:paraId="76A6578F" w14:textId="77777777" w:rsidR="001933AE" w:rsidRPr="004D3410" w:rsidDel="000E5972" w:rsidRDefault="001933AE" w:rsidP="000E5972">
      <w:pPr>
        <w:spacing w:before="100" w:beforeAutospacing="1" w:after="100" w:afterAutospacing="1" w:line="240" w:lineRule="auto"/>
        <w:jc w:val="both"/>
        <w:rPr>
          <w:del w:id="181" w:author="Juan José García Aguirre" w:date="2024-05-27T10:07:00Z" w16du:dateUtc="2024-05-27T13:07:00Z"/>
          <w:rFonts w:ascii="Times New Roman" w:eastAsia="Times New Roman" w:hAnsi="Times New Roman" w:cs="Times New Roman"/>
          <w:kern w:val="0"/>
          <w:sz w:val="22"/>
          <w:szCs w:val="22"/>
          <w:lang w:val="en-US" w:eastAsia="es-CO"/>
          <w14:ligatures w14:val="none"/>
          <w:rPrChange w:id="182" w:author="Juan José García Aguirre" w:date="2024-05-27T11:15:00Z" w16du:dateUtc="2024-05-27T14:15:00Z">
            <w:rPr>
              <w:del w:id="183" w:author="Juan José García Aguirre" w:date="2024-05-27T10:07:00Z" w16du:dateUtc="2024-05-27T13:07:00Z"/>
              <w:rFonts w:ascii="Times New Roman" w:eastAsia="Times New Roman" w:hAnsi="Times New Roman" w:cs="Times New Roman"/>
              <w:kern w:val="0"/>
              <w:lang w:val="en-US" w:eastAsia="es-CO"/>
              <w14:ligatures w14:val="none"/>
            </w:rPr>
          </w:rPrChange>
        </w:rPr>
        <w:pPrChange w:id="184" w:author="Juan José García Aguirre" w:date="2024-05-27T10:10:00Z" w16du:dateUtc="2024-05-27T13:10:00Z">
          <w:pPr>
            <w:spacing w:before="100" w:beforeAutospacing="1" w:after="100" w:afterAutospacing="1" w:line="240" w:lineRule="auto"/>
            <w:jc w:val="both"/>
          </w:pPr>
        </w:pPrChange>
      </w:pPr>
    </w:p>
    <w:p w14:paraId="667A12D1" w14:textId="77777777" w:rsidR="001933AE" w:rsidRPr="004D3410" w:rsidDel="000E5972" w:rsidRDefault="001933AE" w:rsidP="000E5972">
      <w:pPr>
        <w:spacing w:before="100" w:beforeAutospacing="1" w:after="100" w:afterAutospacing="1" w:line="240" w:lineRule="auto"/>
        <w:jc w:val="both"/>
        <w:rPr>
          <w:del w:id="185" w:author="Juan José García Aguirre" w:date="2024-05-27T10:07:00Z" w16du:dateUtc="2024-05-27T13:07:00Z"/>
          <w:rFonts w:ascii="Times New Roman" w:eastAsia="Times New Roman" w:hAnsi="Times New Roman" w:cs="Times New Roman"/>
          <w:kern w:val="0"/>
          <w:sz w:val="22"/>
          <w:szCs w:val="22"/>
          <w:lang w:val="en-US" w:eastAsia="es-CO"/>
          <w14:ligatures w14:val="none"/>
          <w:rPrChange w:id="186" w:author="Juan José García Aguirre" w:date="2024-05-27T11:15:00Z" w16du:dateUtc="2024-05-27T14:15:00Z">
            <w:rPr>
              <w:del w:id="187" w:author="Juan José García Aguirre" w:date="2024-05-27T10:07:00Z" w16du:dateUtc="2024-05-27T13:07:00Z"/>
              <w:rFonts w:ascii="Times New Roman" w:eastAsia="Times New Roman" w:hAnsi="Times New Roman" w:cs="Times New Roman"/>
              <w:kern w:val="0"/>
              <w:lang w:val="en-US" w:eastAsia="es-CO"/>
              <w14:ligatures w14:val="none"/>
            </w:rPr>
          </w:rPrChange>
        </w:rPr>
        <w:pPrChange w:id="188" w:author="Juan José García Aguirre" w:date="2024-05-27T10:10:00Z" w16du:dateUtc="2024-05-27T13:10:00Z">
          <w:pPr>
            <w:spacing w:before="100" w:beforeAutospacing="1" w:after="100" w:afterAutospacing="1" w:line="240" w:lineRule="auto"/>
            <w:jc w:val="both"/>
          </w:pPr>
        </w:pPrChange>
      </w:pPr>
    </w:p>
    <w:p w14:paraId="7430BE27" w14:textId="77777777" w:rsidR="001933AE" w:rsidRPr="004D3410" w:rsidDel="000E5972" w:rsidRDefault="001933AE" w:rsidP="000E5972">
      <w:pPr>
        <w:spacing w:before="100" w:beforeAutospacing="1" w:after="100" w:afterAutospacing="1" w:line="240" w:lineRule="auto"/>
        <w:jc w:val="both"/>
        <w:rPr>
          <w:del w:id="189" w:author="Juan José García Aguirre" w:date="2024-05-27T10:07:00Z" w16du:dateUtc="2024-05-27T13:07:00Z"/>
          <w:rFonts w:ascii="Times New Roman" w:eastAsia="Times New Roman" w:hAnsi="Times New Roman" w:cs="Times New Roman"/>
          <w:kern w:val="0"/>
          <w:sz w:val="22"/>
          <w:szCs w:val="22"/>
          <w:lang w:val="en-US" w:eastAsia="es-CO"/>
          <w14:ligatures w14:val="none"/>
          <w:rPrChange w:id="190" w:author="Juan José García Aguirre" w:date="2024-05-27T11:15:00Z" w16du:dateUtc="2024-05-27T14:15:00Z">
            <w:rPr>
              <w:del w:id="191" w:author="Juan José García Aguirre" w:date="2024-05-27T10:07:00Z" w16du:dateUtc="2024-05-27T13:07:00Z"/>
              <w:rFonts w:ascii="Times New Roman" w:eastAsia="Times New Roman" w:hAnsi="Times New Roman" w:cs="Times New Roman"/>
              <w:kern w:val="0"/>
              <w:lang w:val="en-US" w:eastAsia="es-CO"/>
              <w14:ligatures w14:val="none"/>
            </w:rPr>
          </w:rPrChange>
        </w:rPr>
        <w:pPrChange w:id="192" w:author="Juan José García Aguirre" w:date="2024-05-27T10:10:00Z" w16du:dateUtc="2024-05-27T13:10:00Z">
          <w:pPr>
            <w:spacing w:before="100" w:beforeAutospacing="1" w:after="100" w:afterAutospacing="1" w:line="240" w:lineRule="auto"/>
            <w:jc w:val="both"/>
          </w:pPr>
        </w:pPrChange>
      </w:pPr>
    </w:p>
    <w:p w14:paraId="0CFBE365" w14:textId="77777777" w:rsidR="001933AE" w:rsidRPr="004D3410" w:rsidDel="000E5972" w:rsidRDefault="001933AE" w:rsidP="000E5972">
      <w:pPr>
        <w:spacing w:before="100" w:beforeAutospacing="1" w:after="100" w:afterAutospacing="1" w:line="240" w:lineRule="auto"/>
        <w:jc w:val="both"/>
        <w:rPr>
          <w:del w:id="193" w:author="Juan José García Aguirre" w:date="2024-05-27T10:07:00Z" w16du:dateUtc="2024-05-27T13:07:00Z"/>
          <w:rFonts w:ascii="Times New Roman" w:eastAsia="Times New Roman" w:hAnsi="Times New Roman" w:cs="Times New Roman"/>
          <w:kern w:val="0"/>
          <w:sz w:val="22"/>
          <w:szCs w:val="22"/>
          <w:lang w:val="en-US" w:eastAsia="es-CO"/>
          <w14:ligatures w14:val="none"/>
          <w:rPrChange w:id="194" w:author="Juan José García Aguirre" w:date="2024-05-27T11:15:00Z" w16du:dateUtc="2024-05-27T14:15:00Z">
            <w:rPr>
              <w:del w:id="195" w:author="Juan José García Aguirre" w:date="2024-05-27T10:07:00Z" w16du:dateUtc="2024-05-27T13:07:00Z"/>
              <w:rFonts w:ascii="Times New Roman" w:eastAsia="Times New Roman" w:hAnsi="Times New Roman" w:cs="Times New Roman"/>
              <w:kern w:val="0"/>
              <w:lang w:val="en-US" w:eastAsia="es-CO"/>
              <w14:ligatures w14:val="none"/>
            </w:rPr>
          </w:rPrChange>
        </w:rPr>
        <w:pPrChange w:id="196" w:author="Juan José García Aguirre" w:date="2024-05-27T10:10:00Z" w16du:dateUtc="2024-05-27T13:10:00Z">
          <w:pPr>
            <w:spacing w:before="100" w:beforeAutospacing="1" w:after="100" w:afterAutospacing="1" w:line="240" w:lineRule="auto"/>
            <w:jc w:val="both"/>
          </w:pPr>
        </w:pPrChange>
      </w:pPr>
    </w:p>
    <w:p w14:paraId="6A643A99" w14:textId="77777777" w:rsidR="001933AE" w:rsidRPr="004D3410" w:rsidDel="000E5972" w:rsidRDefault="001933AE" w:rsidP="000E5972">
      <w:pPr>
        <w:spacing w:before="100" w:beforeAutospacing="1" w:after="100" w:afterAutospacing="1" w:line="240" w:lineRule="auto"/>
        <w:jc w:val="both"/>
        <w:rPr>
          <w:del w:id="197" w:author="Juan José García Aguirre" w:date="2024-05-27T10:07:00Z" w16du:dateUtc="2024-05-27T13:07:00Z"/>
          <w:rFonts w:ascii="Times New Roman" w:eastAsia="Times New Roman" w:hAnsi="Times New Roman" w:cs="Times New Roman"/>
          <w:kern w:val="0"/>
          <w:sz w:val="22"/>
          <w:szCs w:val="22"/>
          <w:lang w:val="en-US" w:eastAsia="es-CO"/>
          <w14:ligatures w14:val="none"/>
          <w:rPrChange w:id="198" w:author="Juan José García Aguirre" w:date="2024-05-27T11:15:00Z" w16du:dateUtc="2024-05-27T14:15:00Z">
            <w:rPr>
              <w:del w:id="199" w:author="Juan José García Aguirre" w:date="2024-05-27T10:07:00Z" w16du:dateUtc="2024-05-27T13:07:00Z"/>
              <w:rFonts w:ascii="Times New Roman" w:eastAsia="Times New Roman" w:hAnsi="Times New Roman" w:cs="Times New Roman"/>
              <w:kern w:val="0"/>
              <w:lang w:val="en-US" w:eastAsia="es-CO"/>
              <w14:ligatures w14:val="none"/>
            </w:rPr>
          </w:rPrChange>
        </w:rPr>
        <w:pPrChange w:id="200" w:author="Juan José García Aguirre" w:date="2024-05-27T10:10:00Z" w16du:dateUtc="2024-05-27T13:10:00Z">
          <w:pPr>
            <w:spacing w:before="100" w:beforeAutospacing="1" w:after="100" w:afterAutospacing="1" w:line="240" w:lineRule="auto"/>
            <w:jc w:val="both"/>
          </w:pPr>
        </w:pPrChange>
      </w:pPr>
    </w:p>
    <w:p w14:paraId="2CDF15A8" w14:textId="77777777" w:rsidR="006055E5" w:rsidRPr="004D3410" w:rsidDel="000E5972" w:rsidRDefault="006055E5" w:rsidP="000E5972">
      <w:pPr>
        <w:spacing w:before="100" w:beforeAutospacing="1" w:after="100" w:afterAutospacing="1" w:line="240" w:lineRule="auto"/>
        <w:jc w:val="both"/>
        <w:rPr>
          <w:del w:id="201" w:author="Juan José García Aguirre" w:date="2024-05-27T10:07:00Z" w16du:dateUtc="2024-05-27T13:07:00Z"/>
          <w:rFonts w:ascii="Times New Roman" w:eastAsia="Times New Roman" w:hAnsi="Times New Roman" w:cs="Times New Roman"/>
          <w:b/>
          <w:bCs/>
          <w:kern w:val="0"/>
          <w:sz w:val="22"/>
          <w:szCs w:val="22"/>
          <w:lang w:val="en-US" w:eastAsia="es-CO"/>
          <w14:ligatures w14:val="none"/>
          <w:rPrChange w:id="202" w:author="Juan José García Aguirre" w:date="2024-05-27T11:15:00Z" w16du:dateUtc="2024-05-27T14:15:00Z">
            <w:rPr>
              <w:del w:id="203" w:author="Juan José García Aguirre" w:date="2024-05-27T10:07:00Z" w16du:dateUtc="2024-05-27T13:07:00Z"/>
              <w:rFonts w:ascii="Times New Roman" w:eastAsia="Times New Roman" w:hAnsi="Times New Roman" w:cs="Times New Roman"/>
              <w:b/>
              <w:bCs/>
              <w:kern w:val="0"/>
              <w:lang w:val="en-US" w:eastAsia="es-CO"/>
              <w14:ligatures w14:val="none"/>
            </w:rPr>
          </w:rPrChange>
        </w:rPr>
        <w:pPrChange w:id="204" w:author="Juan José García Aguirre" w:date="2024-05-27T10:10:00Z" w16du:dateUtc="2024-05-27T13:10:00Z">
          <w:pPr>
            <w:spacing w:before="100" w:beforeAutospacing="1" w:after="100" w:afterAutospacing="1" w:line="240" w:lineRule="auto"/>
            <w:jc w:val="both"/>
          </w:pPr>
        </w:pPrChange>
      </w:pPr>
    </w:p>
    <w:p w14:paraId="2913C3FA" w14:textId="77777777" w:rsidR="006055E5" w:rsidRPr="004D3410" w:rsidDel="000E5972" w:rsidRDefault="006055E5" w:rsidP="000E5972">
      <w:pPr>
        <w:spacing w:before="100" w:beforeAutospacing="1" w:after="100" w:afterAutospacing="1" w:line="240" w:lineRule="auto"/>
        <w:jc w:val="both"/>
        <w:rPr>
          <w:del w:id="205" w:author="Juan José García Aguirre" w:date="2024-05-27T10:07:00Z" w16du:dateUtc="2024-05-27T13:07:00Z"/>
          <w:rFonts w:ascii="Times New Roman" w:eastAsia="Times New Roman" w:hAnsi="Times New Roman" w:cs="Times New Roman"/>
          <w:kern w:val="0"/>
          <w:sz w:val="22"/>
          <w:szCs w:val="22"/>
          <w:lang w:val="en-US" w:eastAsia="es-CO"/>
          <w14:ligatures w14:val="none"/>
          <w:rPrChange w:id="206" w:author="Juan José García Aguirre" w:date="2024-05-27T11:15:00Z" w16du:dateUtc="2024-05-27T14:15:00Z">
            <w:rPr>
              <w:del w:id="207" w:author="Juan José García Aguirre" w:date="2024-05-27T10:07:00Z" w16du:dateUtc="2024-05-27T13:07:00Z"/>
              <w:rFonts w:ascii="Times New Roman" w:eastAsia="Times New Roman" w:hAnsi="Times New Roman" w:cs="Times New Roman"/>
              <w:kern w:val="0"/>
              <w:lang w:val="en-US" w:eastAsia="es-CO"/>
              <w14:ligatures w14:val="none"/>
            </w:rPr>
          </w:rPrChange>
        </w:rPr>
        <w:pPrChange w:id="208" w:author="Juan José García Aguirre" w:date="2024-05-27T10:10:00Z" w16du:dateUtc="2024-05-27T13:10:00Z">
          <w:pPr>
            <w:spacing w:before="100" w:beforeAutospacing="1" w:after="100" w:afterAutospacing="1" w:line="240" w:lineRule="auto"/>
            <w:jc w:val="both"/>
          </w:pPr>
        </w:pPrChange>
      </w:pPr>
    </w:p>
    <w:p w14:paraId="4EEAF3E4" w14:textId="77777777" w:rsidR="00245706" w:rsidRPr="004D3410" w:rsidDel="000E5972" w:rsidRDefault="00245706" w:rsidP="000E5972">
      <w:pPr>
        <w:spacing w:before="100" w:beforeAutospacing="1" w:after="100" w:afterAutospacing="1" w:line="240" w:lineRule="auto"/>
        <w:jc w:val="both"/>
        <w:outlineLvl w:val="3"/>
        <w:rPr>
          <w:del w:id="209" w:author="Juan José García Aguirre" w:date="2024-05-27T10:07:00Z" w16du:dateUtc="2024-05-27T13:07:00Z"/>
          <w:rFonts w:ascii="Times New Roman" w:eastAsia="Times New Roman" w:hAnsi="Times New Roman" w:cs="Times New Roman"/>
          <w:b/>
          <w:bCs/>
          <w:kern w:val="0"/>
          <w:sz w:val="22"/>
          <w:szCs w:val="22"/>
          <w:lang w:val="en-US" w:eastAsia="es-CO"/>
          <w14:ligatures w14:val="none"/>
          <w:rPrChange w:id="210" w:author="Juan José García Aguirre" w:date="2024-05-27T11:15:00Z" w16du:dateUtc="2024-05-27T14:15:00Z">
            <w:rPr>
              <w:del w:id="211" w:author="Juan José García Aguirre" w:date="2024-05-27T10:07:00Z" w16du:dateUtc="2024-05-27T13:07:00Z"/>
              <w:rFonts w:ascii="Times New Roman" w:eastAsia="Times New Roman" w:hAnsi="Times New Roman" w:cs="Times New Roman"/>
              <w:b/>
              <w:bCs/>
              <w:kern w:val="0"/>
              <w:lang w:val="en-US" w:eastAsia="es-CO"/>
              <w14:ligatures w14:val="none"/>
            </w:rPr>
          </w:rPrChange>
        </w:rPr>
        <w:pPrChange w:id="212" w:author="Juan José García Aguirre" w:date="2024-05-27T10:10:00Z" w16du:dateUtc="2024-05-27T13:10:00Z">
          <w:pPr>
            <w:spacing w:before="100" w:beforeAutospacing="1" w:after="100" w:afterAutospacing="1" w:line="240" w:lineRule="auto"/>
            <w:outlineLvl w:val="3"/>
          </w:pPr>
        </w:pPrChange>
      </w:pPr>
    </w:p>
    <w:p w14:paraId="2A2BF40B" w14:textId="5F3D14E0" w:rsidR="00DC7E35" w:rsidRPr="004D3410" w:rsidDel="000E5972" w:rsidRDefault="00DC7E35" w:rsidP="000E5972">
      <w:pPr>
        <w:pStyle w:val="NormalWeb"/>
        <w:jc w:val="both"/>
        <w:rPr>
          <w:del w:id="213" w:author="Juan José García Aguirre" w:date="2024-05-27T10:07:00Z" w16du:dateUtc="2024-05-27T13:07:00Z"/>
          <w:sz w:val="22"/>
          <w:szCs w:val="22"/>
          <w:lang w:val="en-US"/>
          <w:rPrChange w:id="214" w:author="Juan José García Aguirre" w:date="2024-05-27T11:15:00Z" w16du:dateUtc="2024-05-27T14:15:00Z">
            <w:rPr>
              <w:del w:id="215" w:author="Juan José García Aguirre" w:date="2024-05-27T10:07:00Z" w16du:dateUtc="2024-05-27T13:07:00Z"/>
              <w:lang w:val="en-US"/>
            </w:rPr>
          </w:rPrChange>
        </w:rPr>
        <w:pPrChange w:id="216" w:author="Juan José García Aguirre" w:date="2024-05-27T10:10:00Z" w16du:dateUtc="2024-05-27T13:10:00Z">
          <w:pPr>
            <w:pStyle w:val="NormalWeb"/>
          </w:pPr>
        </w:pPrChange>
      </w:pPr>
    </w:p>
    <w:p w14:paraId="6B316814" w14:textId="651AA9AA" w:rsidR="00245706" w:rsidRPr="004D3410" w:rsidDel="000E5972" w:rsidRDefault="00245706" w:rsidP="000E5972">
      <w:pPr>
        <w:pStyle w:val="NormalWeb"/>
        <w:jc w:val="both"/>
        <w:rPr>
          <w:del w:id="217" w:author="Juan José García Aguirre" w:date="2024-05-27T10:07:00Z" w16du:dateUtc="2024-05-27T13:07:00Z"/>
          <w:sz w:val="22"/>
          <w:szCs w:val="22"/>
          <w:lang w:val="en-US"/>
          <w:rPrChange w:id="218" w:author="Juan José García Aguirre" w:date="2024-05-27T11:15:00Z" w16du:dateUtc="2024-05-27T14:15:00Z">
            <w:rPr>
              <w:del w:id="219" w:author="Juan José García Aguirre" w:date="2024-05-27T10:07:00Z" w16du:dateUtc="2024-05-27T13:07:00Z"/>
              <w:lang w:val="en-US"/>
            </w:rPr>
          </w:rPrChange>
        </w:rPr>
        <w:pPrChange w:id="220" w:author="Juan José García Aguirre" w:date="2024-05-27T10:10:00Z" w16du:dateUtc="2024-05-27T13:10:00Z">
          <w:pPr>
            <w:pStyle w:val="NormalWeb"/>
          </w:pPr>
        </w:pPrChange>
      </w:pPr>
    </w:p>
    <w:p w14:paraId="468EEC25" w14:textId="77777777" w:rsidR="00FA4E75" w:rsidRPr="004D3410" w:rsidDel="000E5972" w:rsidRDefault="00FA4E75" w:rsidP="000E5972">
      <w:pPr>
        <w:pStyle w:val="NormalWeb"/>
        <w:jc w:val="both"/>
        <w:rPr>
          <w:del w:id="221" w:author="Juan José García Aguirre" w:date="2024-05-27T10:07:00Z" w16du:dateUtc="2024-05-27T13:07:00Z"/>
          <w:sz w:val="22"/>
          <w:szCs w:val="22"/>
          <w:lang w:val="en-US"/>
          <w:rPrChange w:id="222" w:author="Juan José García Aguirre" w:date="2024-05-27T11:15:00Z" w16du:dateUtc="2024-05-27T14:15:00Z">
            <w:rPr>
              <w:del w:id="223" w:author="Juan José García Aguirre" w:date="2024-05-27T10:07:00Z" w16du:dateUtc="2024-05-27T13:07:00Z"/>
              <w:lang w:val="en-US"/>
            </w:rPr>
          </w:rPrChange>
        </w:rPr>
        <w:pPrChange w:id="224" w:author="Juan José García Aguirre" w:date="2024-05-27T10:10:00Z" w16du:dateUtc="2024-05-27T13:10:00Z">
          <w:pPr>
            <w:pStyle w:val="NormalWeb"/>
          </w:pPr>
        </w:pPrChange>
      </w:pPr>
    </w:p>
    <w:p w14:paraId="27D6343F" w14:textId="77777777" w:rsidR="00FA4E75" w:rsidRPr="004D3410" w:rsidDel="000E5972" w:rsidRDefault="00FA4E75" w:rsidP="000E5972">
      <w:pPr>
        <w:pStyle w:val="NormalWeb"/>
        <w:jc w:val="both"/>
        <w:rPr>
          <w:del w:id="225" w:author="Juan José García Aguirre" w:date="2024-05-27T10:07:00Z" w16du:dateUtc="2024-05-27T13:07:00Z"/>
          <w:sz w:val="22"/>
          <w:szCs w:val="22"/>
          <w:lang w:val="en-US"/>
          <w:rPrChange w:id="226" w:author="Juan José García Aguirre" w:date="2024-05-27T11:15:00Z" w16du:dateUtc="2024-05-27T14:15:00Z">
            <w:rPr>
              <w:del w:id="227" w:author="Juan José García Aguirre" w:date="2024-05-27T10:07:00Z" w16du:dateUtc="2024-05-27T13:07:00Z"/>
              <w:lang w:val="en-US"/>
            </w:rPr>
          </w:rPrChange>
        </w:rPr>
        <w:pPrChange w:id="228" w:author="Juan José García Aguirre" w:date="2024-05-27T10:10:00Z" w16du:dateUtc="2024-05-27T13:10:00Z">
          <w:pPr>
            <w:pStyle w:val="NormalWeb"/>
          </w:pPr>
        </w:pPrChange>
      </w:pPr>
    </w:p>
    <w:p w14:paraId="777776C2" w14:textId="77777777" w:rsidR="00FA4E75" w:rsidRPr="004D3410" w:rsidDel="000E5972" w:rsidRDefault="00FA4E75" w:rsidP="000E5972">
      <w:pPr>
        <w:pStyle w:val="NormalWeb"/>
        <w:jc w:val="both"/>
        <w:rPr>
          <w:del w:id="229" w:author="Juan José García Aguirre" w:date="2024-05-27T10:07:00Z" w16du:dateUtc="2024-05-27T13:07:00Z"/>
          <w:sz w:val="22"/>
          <w:szCs w:val="22"/>
          <w:lang w:val="en-US"/>
          <w:rPrChange w:id="230" w:author="Juan José García Aguirre" w:date="2024-05-27T11:15:00Z" w16du:dateUtc="2024-05-27T14:15:00Z">
            <w:rPr>
              <w:del w:id="231" w:author="Juan José García Aguirre" w:date="2024-05-27T10:07:00Z" w16du:dateUtc="2024-05-27T13:07:00Z"/>
              <w:lang w:val="en-US"/>
            </w:rPr>
          </w:rPrChange>
        </w:rPr>
        <w:pPrChange w:id="232" w:author="Juan José García Aguirre" w:date="2024-05-27T10:10:00Z" w16du:dateUtc="2024-05-27T13:10:00Z">
          <w:pPr>
            <w:pStyle w:val="NormalWeb"/>
          </w:pPr>
        </w:pPrChange>
      </w:pPr>
    </w:p>
    <w:p w14:paraId="23492ECD" w14:textId="77777777" w:rsidR="0066255A" w:rsidRPr="004D3410" w:rsidDel="000E5972" w:rsidRDefault="0066255A" w:rsidP="000E5972">
      <w:pPr>
        <w:pStyle w:val="NormalWeb"/>
        <w:jc w:val="both"/>
        <w:rPr>
          <w:del w:id="233" w:author="Juan José García Aguirre" w:date="2024-05-27T10:06:00Z" w16du:dateUtc="2024-05-27T13:06:00Z"/>
          <w:sz w:val="22"/>
          <w:szCs w:val="22"/>
          <w:lang w:val="en-US"/>
          <w:rPrChange w:id="234" w:author="Juan José García Aguirre" w:date="2024-05-27T11:15:00Z" w16du:dateUtc="2024-05-27T14:15:00Z">
            <w:rPr>
              <w:del w:id="235" w:author="Juan José García Aguirre" w:date="2024-05-27T10:06:00Z" w16du:dateUtc="2024-05-27T13:06:00Z"/>
              <w:lang w:val="en-US"/>
            </w:rPr>
          </w:rPrChange>
        </w:rPr>
        <w:pPrChange w:id="236" w:author="Juan José García Aguirre" w:date="2024-05-27T10:10:00Z" w16du:dateUtc="2024-05-27T13:10:00Z">
          <w:pPr>
            <w:pStyle w:val="NormalWeb"/>
          </w:pPr>
        </w:pPrChange>
      </w:pPr>
    </w:p>
    <w:p w14:paraId="44CDDC51" w14:textId="4A2B0B2D" w:rsidR="00FA4E75" w:rsidRPr="004D3410" w:rsidDel="000E5972" w:rsidRDefault="00FA4E75" w:rsidP="000E5972">
      <w:pPr>
        <w:pStyle w:val="NormalWeb"/>
        <w:jc w:val="both"/>
        <w:rPr>
          <w:del w:id="237" w:author="Juan José García Aguirre" w:date="2024-05-27T10:06:00Z" w16du:dateUtc="2024-05-27T13:06:00Z"/>
          <w:sz w:val="22"/>
          <w:szCs w:val="22"/>
          <w:lang w:val="en-US"/>
          <w:rPrChange w:id="238" w:author="Juan José García Aguirre" w:date="2024-05-27T11:15:00Z" w16du:dateUtc="2024-05-27T14:15:00Z">
            <w:rPr>
              <w:del w:id="239" w:author="Juan José García Aguirre" w:date="2024-05-27T10:06:00Z" w16du:dateUtc="2024-05-27T13:06:00Z"/>
              <w:lang w:val="en-US"/>
            </w:rPr>
          </w:rPrChange>
        </w:rPr>
        <w:pPrChange w:id="240" w:author="Juan José García Aguirre" w:date="2024-05-27T10:10:00Z" w16du:dateUtc="2024-05-27T13:10:00Z">
          <w:pPr>
            <w:pStyle w:val="NormalWeb"/>
          </w:pPr>
        </w:pPrChange>
      </w:pPr>
    </w:p>
    <w:p w14:paraId="4FB23142" w14:textId="2F79C843" w:rsidR="00FA4E75" w:rsidRPr="004D3410" w:rsidDel="000E5972" w:rsidRDefault="00FA4E75" w:rsidP="000E5972">
      <w:pPr>
        <w:pStyle w:val="NormalWeb"/>
        <w:jc w:val="both"/>
        <w:rPr>
          <w:del w:id="241" w:author="Juan José García Aguirre" w:date="2024-05-27T10:06:00Z" w16du:dateUtc="2024-05-27T13:06:00Z"/>
          <w:sz w:val="22"/>
          <w:szCs w:val="22"/>
          <w:lang w:val="en-US"/>
          <w:rPrChange w:id="242" w:author="Juan José García Aguirre" w:date="2024-05-27T11:15:00Z" w16du:dateUtc="2024-05-27T14:15:00Z">
            <w:rPr>
              <w:del w:id="243" w:author="Juan José García Aguirre" w:date="2024-05-27T10:06:00Z" w16du:dateUtc="2024-05-27T13:06:00Z"/>
              <w:lang w:val="en-US"/>
            </w:rPr>
          </w:rPrChange>
        </w:rPr>
        <w:pPrChange w:id="244" w:author="Juan José García Aguirre" w:date="2024-05-27T10:10:00Z" w16du:dateUtc="2024-05-27T13:10:00Z">
          <w:pPr>
            <w:pStyle w:val="NormalWeb"/>
          </w:pPr>
        </w:pPrChange>
      </w:pPr>
      <w:del w:id="245" w:author="Juan José García Aguirre" w:date="2024-05-27T09:31:00Z" w16du:dateUtc="2024-05-27T12:31:00Z">
        <w:r w:rsidRPr="004D3410" w:rsidDel="0066255A">
          <w:rPr>
            <w:noProof/>
            <w:sz w:val="22"/>
            <w:szCs w:val="22"/>
            <w:lang w:val="en-US"/>
            <w:rPrChange w:id="246" w:author="Juan José García Aguirre" w:date="2024-05-27T11:15:00Z" w16du:dateUtc="2024-05-27T14:15:00Z">
              <w:rPr>
                <w:noProof/>
                <w:lang w:val="en-US"/>
              </w:rPr>
            </w:rPrChange>
          </w:rPr>
          <w:drawing>
            <wp:inline distT="0" distB="0" distL="0" distR="0" wp14:anchorId="38651AEE" wp14:editId="6E04885B">
              <wp:extent cx="5591925" cy="2771775"/>
              <wp:effectExtent l="0" t="0" r="8890" b="0"/>
              <wp:docPr id="198474056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40561" name="Imagen 1" descr="Gráfico, Gráfico de líneas&#10;&#10;Descripción generada automáticamente"/>
                      <pic:cNvPicPr/>
                    </pic:nvPicPr>
                    <pic:blipFill>
                      <a:blip r:embed="rId9"/>
                      <a:stretch>
                        <a:fillRect/>
                      </a:stretch>
                    </pic:blipFill>
                    <pic:spPr>
                      <a:xfrm>
                        <a:off x="0" y="0"/>
                        <a:ext cx="5598269" cy="2774920"/>
                      </a:xfrm>
                      <a:prstGeom prst="rect">
                        <a:avLst/>
                      </a:prstGeom>
                    </pic:spPr>
                  </pic:pic>
                </a:graphicData>
              </a:graphic>
            </wp:inline>
          </w:drawing>
        </w:r>
      </w:del>
    </w:p>
    <w:p w14:paraId="61CC5BC3" w14:textId="601DE35A" w:rsidR="00245706" w:rsidRPr="004D3410" w:rsidDel="000E5972" w:rsidRDefault="00245706" w:rsidP="000E5972">
      <w:pPr>
        <w:spacing w:after="0" w:line="240" w:lineRule="auto"/>
        <w:jc w:val="both"/>
        <w:rPr>
          <w:del w:id="247" w:author="Juan José García Aguirre" w:date="2024-05-27T10:06:00Z" w16du:dateUtc="2024-05-27T13:06:00Z"/>
          <w:rFonts w:ascii="Times New Roman" w:eastAsia="Times New Roman" w:hAnsi="Times New Roman" w:cs="Times New Roman"/>
          <w:kern w:val="0"/>
          <w:sz w:val="22"/>
          <w:szCs w:val="22"/>
          <w:lang w:val="en-US" w:eastAsia="es-CO"/>
          <w14:ligatures w14:val="none"/>
          <w:rPrChange w:id="248" w:author="Juan José García Aguirre" w:date="2024-05-27T11:15:00Z" w16du:dateUtc="2024-05-27T14:15:00Z">
            <w:rPr>
              <w:del w:id="249" w:author="Juan José García Aguirre" w:date="2024-05-27T10:06:00Z" w16du:dateUtc="2024-05-27T13:06:00Z"/>
              <w:rFonts w:ascii="Times New Roman" w:eastAsia="Times New Roman" w:hAnsi="Times New Roman" w:cs="Times New Roman"/>
              <w:kern w:val="0"/>
              <w:lang w:val="en-US" w:eastAsia="es-CO"/>
              <w14:ligatures w14:val="none"/>
            </w:rPr>
          </w:rPrChange>
        </w:rPr>
        <w:pPrChange w:id="250" w:author="Juan José García Aguirre" w:date="2024-05-27T10:10:00Z" w16du:dateUtc="2024-05-27T13:10:00Z">
          <w:pPr>
            <w:spacing w:after="0" w:line="240" w:lineRule="auto"/>
          </w:pPr>
        </w:pPrChange>
      </w:pPr>
    </w:p>
    <w:p w14:paraId="32061610" w14:textId="33E850D6" w:rsidR="00245706" w:rsidRPr="004D3410" w:rsidDel="000E5972" w:rsidRDefault="00245706" w:rsidP="000E5972">
      <w:pPr>
        <w:spacing w:after="0" w:line="240" w:lineRule="auto"/>
        <w:jc w:val="both"/>
        <w:rPr>
          <w:del w:id="251" w:author="Juan José García Aguirre" w:date="2024-05-27T10:06:00Z" w16du:dateUtc="2024-05-27T13:06:00Z"/>
          <w:rFonts w:ascii="Times New Roman" w:eastAsia="Times New Roman" w:hAnsi="Times New Roman" w:cs="Times New Roman"/>
          <w:kern w:val="0"/>
          <w:sz w:val="22"/>
          <w:szCs w:val="22"/>
          <w:lang w:val="en-US" w:eastAsia="es-CO"/>
          <w14:ligatures w14:val="none"/>
          <w:rPrChange w:id="252" w:author="Juan José García Aguirre" w:date="2024-05-27T11:15:00Z" w16du:dateUtc="2024-05-27T14:15:00Z">
            <w:rPr>
              <w:del w:id="253" w:author="Juan José García Aguirre" w:date="2024-05-27T10:06:00Z" w16du:dateUtc="2024-05-27T13:06:00Z"/>
              <w:rFonts w:ascii="Times New Roman" w:eastAsia="Times New Roman" w:hAnsi="Times New Roman" w:cs="Times New Roman"/>
              <w:kern w:val="0"/>
              <w:lang w:val="en-US" w:eastAsia="es-CO"/>
              <w14:ligatures w14:val="none"/>
            </w:rPr>
          </w:rPrChange>
        </w:rPr>
        <w:pPrChange w:id="254" w:author="Juan José García Aguirre" w:date="2024-05-27T10:10:00Z" w16du:dateUtc="2024-05-27T13:10:00Z">
          <w:pPr>
            <w:spacing w:after="0" w:line="240" w:lineRule="auto"/>
          </w:pPr>
        </w:pPrChange>
      </w:pPr>
    </w:p>
    <w:p w14:paraId="26B72557" w14:textId="7DBBEBE7" w:rsidR="00F95B4C" w:rsidRPr="004D3410" w:rsidDel="000E5972" w:rsidRDefault="00F95B4C" w:rsidP="000E5972">
      <w:pPr>
        <w:spacing w:before="100" w:beforeAutospacing="1" w:after="100" w:afterAutospacing="1" w:line="240" w:lineRule="auto"/>
        <w:jc w:val="both"/>
        <w:rPr>
          <w:del w:id="255" w:author="Juan José García Aguirre" w:date="2024-05-27T10:06:00Z" w16du:dateUtc="2024-05-27T13:06:00Z"/>
          <w:rFonts w:ascii="Times New Roman" w:eastAsia="Times New Roman" w:hAnsi="Times New Roman" w:cs="Times New Roman"/>
          <w:kern w:val="0"/>
          <w:sz w:val="22"/>
          <w:szCs w:val="22"/>
          <w:lang w:val="en-US" w:eastAsia="es-CO"/>
          <w14:ligatures w14:val="none"/>
          <w:rPrChange w:id="256" w:author="Juan José García Aguirre" w:date="2024-05-27T11:15:00Z" w16du:dateUtc="2024-05-27T14:15:00Z">
            <w:rPr>
              <w:del w:id="257" w:author="Juan José García Aguirre" w:date="2024-05-27T10:06:00Z" w16du:dateUtc="2024-05-27T13:06:00Z"/>
              <w:rFonts w:ascii="Times New Roman" w:eastAsia="Times New Roman" w:hAnsi="Times New Roman" w:cs="Times New Roman"/>
              <w:kern w:val="0"/>
              <w:lang w:val="en-US" w:eastAsia="es-CO"/>
              <w14:ligatures w14:val="none"/>
            </w:rPr>
          </w:rPrChange>
        </w:rPr>
        <w:sectPr w:rsidR="00F95B4C" w:rsidRPr="004D3410" w:rsidDel="000E5972" w:rsidSect="002E3138">
          <w:type w:val="continuous"/>
          <w:pgSz w:w="12240" w:h="15840"/>
          <w:pgMar w:top="1417" w:right="1701" w:bottom="1417" w:left="1701" w:header="708" w:footer="708" w:gutter="0"/>
          <w:cols w:num="2" w:space="284"/>
          <w:docGrid w:linePitch="360"/>
        </w:sectPr>
        <w:pPrChange w:id="258" w:author="Juan José García Aguirre" w:date="2024-05-27T10:10:00Z" w16du:dateUtc="2024-05-27T13:10:00Z">
          <w:pPr>
            <w:spacing w:before="100" w:beforeAutospacing="1" w:after="100" w:afterAutospacing="1" w:line="240" w:lineRule="auto"/>
          </w:pPr>
        </w:pPrChange>
      </w:pPr>
    </w:p>
    <w:p w14:paraId="09495DCA" w14:textId="2D56030B" w:rsidR="002B657F" w:rsidRPr="004D3410" w:rsidDel="000E5972" w:rsidRDefault="00FA4E75" w:rsidP="000E5972">
      <w:pPr>
        <w:spacing w:before="100" w:beforeAutospacing="1" w:after="100" w:afterAutospacing="1" w:line="240" w:lineRule="auto"/>
        <w:jc w:val="both"/>
        <w:rPr>
          <w:del w:id="259" w:author="Juan José García Aguirre" w:date="2024-05-27T10:06:00Z" w16du:dateUtc="2024-05-27T13:06:00Z"/>
          <w:rFonts w:ascii="Times New Roman" w:eastAsia="Times New Roman" w:hAnsi="Times New Roman" w:cs="Times New Roman"/>
          <w:kern w:val="0"/>
          <w:sz w:val="22"/>
          <w:szCs w:val="22"/>
          <w:lang w:val="en-US" w:eastAsia="es-CO"/>
          <w14:ligatures w14:val="none"/>
          <w:rPrChange w:id="260" w:author="Juan José García Aguirre" w:date="2024-05-27T11:15:00Z" w16du:dateUtc="2024-05-27T14:15:00Z">
            <w:rPr>
              <w:del w:id="261" w:author="Juan José García Aguirre" w:date="2024-05-27T10:06:00Z" w16du:dateUtc="2024-05-27T13:06:00Z"/>
              <w:rFonts w:ascii="Times New Roman" w:eastAsia="Times New Roman" w:hAnsi="Times New Roman" w:cs="Times New Roman"/>
              <w:kern w:val="0"/>
              <w:lang w:val="en-US" w:eastAsia="es-CO"/>
              <w14:ligatures w14:val="none"/>
            </w:rPr>
          </w:rPrChange>
        </w:rPr>
        <w:pPrChange w:id="262" w:author="Juan José García Aguirre" w:date="2024-05-27T10:10:00Z" w16du:dateUtc="2024-05-27T13:10:00Z">
          <w:pPr>
            <w:spacing w:before="100" w:beforeAutospacing="1" w:after="100" w:afterAutospacing="1" w:line="240" w:lineRule="auto"/>
          </w:pPr>
        </w:pPrChange>
      </w:pPr>
      <w:del w:id="263" w:author="Juan José García Aguirre" w:date="2024-05-27T10:06:00Z" w16du:dateUtc="2024-05-27T13:06:00Z">
        <w:r w:rsidRPr="004D3410" w:rsidDel="000E5972">
          <w:rPr>
            <w:rFonts w:ascii="Times New Roman" w:eastAsia="Times New Roman" w:hAnsi="Times New Roman" w:cs="Times New Roman"/>
            <w:noProof/>
            <w:kern w:val="0"/>
            <w:sz w:val="22"/>
            <w:szCs w:val="22"/>
            <w:lang w:val="en-US" w:eastAsia="es-CO"/>
            <w14:ligatures w14:val="none"/>
            <w:rPrChange w:id="264" w:author="Juan José García Aguirre" w:date="2024-05-27T11:15:00Z" w16du:dateUtc="2024-05-27T14:15:00Z">
              <w:rPr>
                <w:rFonts w:ascii="Times New Roman" w:eastAsia="Times New Roman" w:hAnsi="Times New Roman" w:cs="Times New Roman"/>
                <w:noProof/>
                <w:kern w:val="0"/>
                <w:lang w:val="en-US" w:eastAsia="es-CO"/>
                <w14:ligatures w14:val="none"/>
              </w:rPr>
            </w:rPrChange>
          </w:rPr>
          <w:drawing>
            <wp:inline distT="0" distB="0" distL="0" distR="0" wp14:anchorId="0660C8FB" wp14:editId="27BEC572">
              <wp:extent cx="5062868" cy="2457450"/>
              <wp:effectExtent l="0" t="0" r="4445" b="0"/>
              <wp:docPr id="89320962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09620" name="Imagen 1" descr="Gráfico, Gráfico de líneas&#10;&#10;Descripción generada automáticamente"/>
                      <pic:cNvPicPr/>
                    </pic:nvPicPr>
                    <pic:blipFill>
                      <a:blip r:embed="rId11"/>
                      <a:stretch>
                        <a:fillRect/>
                      </a:stretch>
                    </pic:blipFill>
                    <pic:spPr>
                      <a:xfrm>
                        <a:off x="0" y="0"/>
                        <a:ext cx="5066561" cy="2459243"/>
                      </a:xfrm>
                      <a:prstGeom prst="rect">
                        <a:avLst/>
                      </a:prstGeom>
                    </pic:spPr>
                  </pic:pic>
                </a:graphicData>
              </a:graphic>
            </wp:inline>
          </w:drawing>
        </w:r>
      </w:del>
    </w:p>
    <w:p w14:paraId="31196F64" w14:textId="70589EAD" w:rsidR="002B657F" w:rsidRPr="004D3410" w:rsidDel="000E5972" w:rsidRDefault="002B657F" w:rsidP="000E5972">
      <w:pPr>
        <w:pStyle w:val="NormalWeb"/>
        <w:jc w:val="both"/>
        <w:rPr>
          <w:del w:id="265" w:author="Juan José García Aguirre" w:date="2024-05-27T10:06:00Z" w16du:dateUtc="2024-05-27T13:06:00Z"/>
          <w:sz w:val="22"/>
          <w:szCs w:val="22"/>
          <w:lang w:val="en-US"/>
          <w:rPrChange w:id="266" w:author="Juan José García Aguirre" w:date="2024-05-27T11:15:00Z" w16du:dateUtc="2024-05-27T14:15:00Z">
            <w:rPr>
              <w:del w:id="267" w:author="Juan José García Aguirre" w:date="2024-05-27T10:06:00Z" w16du:dateUtc="2024-05-27T13:06:00Z"/>
              <w:lang w:val="en-US"/>
            </w:rPr>
          </w:rPrChange>
        </w:rPr>
        <w:pPrChange w:id="268" w:author="Juan José García Aguirre" w:date="2024-05-27T10:10:00Z" w16du:dateUtc="2024-05-27T13:10:00Z">
          <w:pPr>
            <w:spacing w:before="100" w:beforeAutospacing="1" w:after="100" w:afterAutospacing="1" w:line="240" w:lineRule="auto"/>
          </w:pPr>
        </w:pPrChange>
      </w:pPr>
    </w:p>
    <w:p w14:paraId="36CE971C" w14:textId="06CE1D98" w:rsidR="002B657F" w:rsidRPr="004D3410" w:rsidDel="000E5972" w:rsidRDefault="002B657F" w:rsidP="000E5972">
      <w:pPr>
        <w:spacing w:before="100" w:beforeAutospacing="1" w:after="100" w:afterAutospacing="1" w:line="240" w:lineRule="auto"/>
        <w:jc w:val="both"/>
        <w:rPr>
          <w:del w:id="269" w:author="Juan José García Aguirre" w:date="2024-05-27T10:10:00Z" w16du:dateUtc="2024-05-27T13:10:00Z"/>
          <w:rFonts w:ascii="Times New Roman" w:eastAsia="Times New Roman" w:hAnsi="Times New Roman" w:cs="Times New Roman"/>
          <w:kern w:val="0"/>
          <w:sz w:val="22"/>
          <w:szCs w:val="22"/>
          <w:lang w:val="en-US" w:eastAsia="es-CO"/>
          <w14:ligatures w14:val="none"/>
          <w:rPrChange w:id="270" w:author="Juan José García Aguirre" w:date="2024-05-27T11:15:00Z" w16du:dateUtc="2024-05-27T14:15:00Z">
            <w:rPr>
              <w:del w:id="271" w:author="Juan José García Aguirre" w:date="2024-05-27T10:10:00Z" w16du:dateUtc="2024-05-27T13:10:00Z"/>
              <w:rFonts w:ascii="Times New Roman" w:eastAsia="Times New Roman" w:hAnsi="Times New Roman" w:cs="Times New Roman"/>
              <w:kern w:val="0"/>
              <w:lang w:val="en-US" w:eastAsia="es-CO"/>
              <w14:ligatures w14:val="none"/>
            </w:rPr>
          </w:rPrChange>
        </w:rPr>
        <w:pPrChange w:id="272" w:author="Juan José García Aguirre" w:date="2024-05-27T10:10:00Z" w16du:dateUtc="2024-05-27T13:10:00Z">
          <w:pPr>
            <w:spacing w:before="100" w:beforeAutospacing="1" w:after="100" w:afterAutospacing="1" w:line="240" w:lineRule="auto"/>
          </w:pPr>
        </w:pPrChange>
      </w:pPr>
    </w:p>
    <w:p w14:paraId="17C184B9" w14:textId="294E25FF" w:rsidR="00317730" w:rsidRPr="004D3410" w:rsidDel="000E5972" w:rsidRDefault="00317730" w:rsidP="000E5972">
      <w:pPr>
        <w:spacing w:before="100" w:beforeAutospacing="1" w:after="100" w:afterAutospacing="1" w:line="240" w:lineRule="auto"/>
        <w:jc w:val="both"/>
        <w:rPr>
          <w:del w:id="273" w:author="Juan José García Aguirre" w:date="2024-05-27T10:10:00Z" w16du:dateUtc="2024-05-27T13:10:00Z"/>
          <w:rFonts w:ascii="Times New Roman" w:eastAsia="Times New Roman" w:hAnsi="Times New Roman" w:cs="Times New Roman"/>
          <w:kern w:val="0"/>
          <w:sz w:val="22"/>
          <w:szCs w:val="22"/>
          <w:lang w:val="en-US" w:eastAsia="es-CO"/>
          <w14:ligatures w14:val="none"/>
          <w:rPrChange w:id="274" w:author="Juan José García Aguirre" w:date="2024-05-27T11:15:00Z" w16du:dateUtc="2024-05-27T14:15:00Z">
            <w:rPr>
              <w:del w:id="275" w:author="Juan José García Aguirre" w:date="2024-05-27T10:10:00Z" w16du:dateUtc="2024-05-27T13:10:00Z"/>
              <w:rFonts w:ascii="Times New Roman" w:eastAsia="Times New Roman" w:hAnsi="Times New Roman" w:cs="Times New Roman"/>
              <w:kern w:val="0"/>
              <w:lang w:val="en-US" w:eastAsia="es-CO"/>
              <w14:ligatures w14:val="none"/>
            </w:rPr>
          </w:rPrChange>
        </w:rPr>
        <w:pPrChange w:id="276" w:author="Juan José García Aguirre" w:date="2024-05-27T10:10:00Z" w16du:dateUtc="2024-05-27T13:10:00Z">
          <w:pPr>
            <w:spacing w:before="100" w:beforeAutospacing="1" w:after="100" w:afterAutospacing="1" w:line="240" w:lineRule="auto"/>
          </w:pPr>
        </w:pPrChange>
      </w:pPr>
      <w:del w:id="277" w:author="Juan José García Aguirre" w:date="2024-05-27T10:10:00Z" w16du:dateUtc="2024-05-27T13:10:00Z">
        <w:r w:rsidRPr="004D3410" w:rsidDel="000E5972">
          <w:rPr>
            <w:rFonts w:ascii="Times New Roman" w:eastAsia="Times New Roman" w:hAnsi="Times New Roman" w:cs="Times New Roman"/>
            <w:kern w:val="0"/>
            <w:sz w:val="22"/>
            <w:szCs w:val="22"/>
            <w:lang w:val="en-US" w:eastAsia="es-CO"/>
            <w14:ligatures w14:val="none"/>
            <w:rPrChange w:id="278" w:author="Juan José García Aguirre" w:date="2024-05-27T11:15:00Z" w16du:dateUtc="2024-05-27T14:15:00Z">
              <w:rPr>
                <w:rFonts w:ascii="Times New Roman" w:eastAsia="Times New Roman" w:hAnsi="Times New Roman" w:cs="Times New Roman"/>
                <w:kern w:val="0"/>
                <w:lang w:val="en-US" w:eastAsia="es-CO"/>
                <w14:ligatures w14:val="none"/>
              </w:rPr>
            </w:rPrChange>
          </w:rPr>
          <w:br/>
        </w:r>
      </w:del>
    </w:p>
    <w:p w14:paraId="7C4DB0B0" w14:textId="5B866ED4" w:rsidR="006C3588" w:rsidRPr="004D3410" w:rsidRDefault="006C3588" w:rsidP="000E5972">
      <w:pPr>
        <w:spacing w:before="100" w:beforeAutospacing="1" w:after="100" w:afterAutospacing="1" w:line="240" w:lineRule="auto"/>
        <w:jc w:val="both"/>
        <w:rPr>
          <w:rFonts w:ascii="Times New Roman" w:hAnsi="Times New Roman" w:cs="Times New Roman"/>
          <w:sz w:val="22"/>
          <w:szCs w:val="22"/>
          <w:lang w:val="en-US"/>
          <w:rPrChange w:id="279" w:author="Juan José García Aguirre" w:date="2024-05-27T11:15:00Z" w16du:dateUtc="2024-05-27T14:15:00Z">
            <w:rPr>
              <w:lang w:val="en-US"/>
            </w:rPr>
          </w:rPrChange>
        </w:rPr>
        <w:pPrChange w:id="280" w:author="Juan José García Aguirre" w:date="2024-05-27T10:10:00Z" w16du:dateUtc="2024-05-27T13:10:00Z">
          <w:pPr/>
        </w:pPrChange>
      </w:pPr>
    </w:p>
    <w:sectPr w:rsidR="006C3588" w:rsidRPr="004D3410" w:rsidSect="002E3138">
      <w:type w:val="continuous"/>
      <w:pgSz w:w="12240" w:h="15840"/>
      <w:pgMar w:top="1417" w:right="1701" w:bottom="1417" w:left="1701"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03A7A"/>
    <w:multiLevelType w:val="multilevel"/>
    <w:tmpl w:val="4ECA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4723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an José García Aguirre">
    <w15:presenceInfo w15:providerId="AD" w15:userId="S::juan.garcia46@eia.edu.co::599aa3f2-91e5-4a9a-9e95-e20ec6ec2a73"/>
  </w15:person>
  <w15:person w15:author="Viviana Parreño">
    <w15:presenceInfo w15:providerId="Windows Live" w15:userId="6f460368c499d7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41"/>
    <w:rsid w:val="00082DD5"/>
    <w:rsid w:val="000A40F6"/>
    <w:rsid w:val="000C4576"/>
    <w:rsid w:val="000C71A7"/>
    <w:rsid w:val="000E5972"/>
    <w:rsid w:val="00131141"/>
    <w:rsid w:val="00183C31"/>
    <w:rsid w:val="001933AE"/>
    <w:rsid w:val="00205743"/>
    <w:rsid w:val="00245706"/>
    <w:rsid w:val="002B657F"/>
    <w:rsid w:val="002E3138"/>
    <w:rsid w:val="002E4C43"/>
    <w:rsid w:val="002E6897"/>
    <w:rsid w:val="00317730"/>
    <w:rsid w:val="00335E75"/>
    <w:rsid w:val="003F4EED"/>
    <w:rsid w:val="003F6318"/>
    <w:rsid w:val="004C3ED3"/>
    <w:rsid w:val="004D3410"/>
    <w:rsid w:val="004E37DB"/>
    <w:rsid w:val="004E382F"/>
    <w:rsid w:val="004F528F"/>
    <w:rsid w:val="005372F9"/>
    <w:rsid w:val="00541910"/>
    <w:rsid w:val="006055E5"/>
    <w:rsid w:val="006600CD"/>
    <w:rsid w:val="0066255A"/>
    <w:rsid w:val="006C3588"/>
    <w:rsid w:val="0071435F"/>
    <w:rsid w:val="00903E78"/>
    <w:rsid w:val="00924CC1"/>
    <w:rsid w:val="00963E1C"/>
    <w:rsid w:val="00990F6C"/>
    <w:rsid w:val="00A25C7B"/>
    <w:rsid w:val="00A87979"/>
    <w:rsid w:val="00AB125C"/>
    <w:rsid w:val="00AE4DA5"/>
    <w:rsid w:val="00B3661A"/>
    <w:rsid w:val="00C20951"/>
    <w:rsid w:val="00C75A9A"/>
    <w:rsid w:val="00D41C2A"/>
    <w:rsid w:val="00D70969"/>
    <w:rsid w:val="00DC7E35"/>
    <w:rsid w:val="00E30F30"/>
    <w:rsid w:val="00E806F7"/>
    <w:rsid w:val="00EF18C8"/>
    <w:rsid w:val="00F95B4C"/>
    <w:rsid w:val="00FA341B"/>
    <w:rsid w:val="00FA4E75"/>
    <w:rsid w:val="00FC43F3"/>
    <w:rsid w:val="00FD66D4"/>
    <w:rsid w:val="00FD7D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63BA"/>
  <w15:chartTrackingRefBased/>
  <w15:docId w15:val="{C0589C22-303E-45F6-B4E1-E5A23C07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1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11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311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11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11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11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11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11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11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11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11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311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11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11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11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11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1141"/>
    <w:rPr>
      <w:rFonts w:eastAsiaTheme="majorEastAsia" w:cstheme="majorBidi"/>
      <w:color w:val="272727" w:themeColor="text1" w:themeTint="D8"/>
    </w:rPr>
  </w:style>
  <w:style w:type="paragraph" w:styleId="Ttulo">
    <w:name w:val="Title"/>
    <w:basedOn w:val="Normal"/>
    <w:next w:val="Normal"/>
    <w:link w:val="TtuloCar"/>
    <w:uiPriority w:val="10"/>
    <w:qFormat/>
    <w:rsid w:val="00131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11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11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11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1141"/>
    <w:pPr>
      <w:spacing w:before="160"/>
      <w:jc w:val="center"/>
    </w:pPr>
    <w:rPr>
      <w:i/>
      <w:iCs/>
      <w:color w:val="404040" w:themeColor="text1" w:themeTint="BF"/>
    </w:rPr>
  </w:style>
  <w:style w:type="character" w:customStyle="1" w:styleId="CitaCar">
    <w:name w:val="Cita Car"/>
    <w:basedOn w:val="Fuentedeprrafopredeter"/>
    <w:link w:val="Cita"/>
    <w:uiPriority w:val="29"/>
    <w:rsid w:val="00131141"/>
    <w:rPr>
      <w:i/>
      <w:iCs/>
      <w:color w:val="404040" w:themeColor="text1" w:themeTint="BF"/>
    </w:rPr>
  </w:style>
  <w:style w:type="paragraph" w:styleId="Prrafodelista">
    <w:name w:val="List Paragraph"/>
    <w:basedOn w:val="Normal"/>
    <w:uiPriority w:val="34"/>
    <w:qFormat/>
    <w:rsid w:val="00131141"/>
    <w:pPr>
      <w:ind w:left="720"/>
      <w:contextualSpacing/>
    </w:pPr>
  </w:style>
  <w:style w:type="character" w:styleId="nfasisintenso">
    <w:name w:val="Intense Emphasis"/>
    <w:basedOn w:val="Fuentedeprrafopredeter"/>
    <w:uiPriority w:val="21"/>
    <w:qFormat/>
    <w:rsid w:val="00131141"/>
    <w:rPr>
      <w:i/>
      <w:iCs/>
      <w:color w:val="0F4761" w:themeColor="accent1" w:themeShade="BF"/>
    </w:rPr>
  </w:style>
  <w:style w:type="paragraph" w:styleId="Citadestacada">
    <w:name w:val="Intense Quote"/>
    <w:basedOn w:val="Normal"/>
    <w:next w:val="Normal"/>
    <w:link w:val="CitadestacadaCar"/>
    <w:uiPriority w:val="30"/>
    <w:qFormat/>
    <w:rsid w:val="00131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1141"/>
    <w:rPr>
      <w:i/>
      <w:iCs/>
      <w:color w:val="0F4761" w:themeColor="accent1" w:themeShade="BF"/>
    </w:rPr>
  </w:style>
  <w:style w:type="character" w:styleId="Referenciaintensa">
    <w:name w:val="Intense Reference"/>
    <w:basedOn w:val="Fuentedeprrafopredeter"/>
    <w:uiPriority w:val="32"/>
    <w:qFormat/>
    <w:rsid w:val="00131141"/>
    <w:rPr>
      <w:b/>
      <w:bCs/>
      <w:smallCaps/>
      <w:color w:val="0F4761" w:themeColor="accent1" w:themeShade="BF"/>
      <w:spacing w:val="5"/>
    </w:rPr>
  </w:style>
  <w:style w:type="paragraph" w:styleId="NormalWeb">
    <w:name w:val="Normal (Web)"/>
    <w:basedOn w:val="Normal"/>
    <w:uiPriority w:val="99"/>
    <w:unhideWhenUsed/>
    <w:rsid w:val="00317730"/>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317730"/>
    <w:rPr>
      <w:b/>
      <w:bCs/>
    </w:rPr>
  </w:style>
  <w:style w:type="character" w:styleId="nfasis">
    <w:name w:val="Emphasis"/>
    <w:basedOn w:val="Fuentedeprrafopredeter"/>
    <w:uiPriority w:val="20"/>
    <w:qFormat/>
    <w:rsid w:val="00317730"/>
    <w:rPr>
      <w:i/>
      <w:iCs/>
    </w:rPr>
  </w:style>
  <w:style w:type="character" w:styleId="Textodelmarcadordeposicin">
    <w:name w:val="Placeholder Text"/>
    <w:basedOn w:val="Fuentedeprrafopredeter"/>
    <w:uiPriority w:val="99"/>
    <w:semiHidden/>
    <w:rsid w:val="000C4576"/>
    <w:rPr>
      <w:color w:val="666666"/>
    </w:rPr>
  </w:style>
  <w:style w:type="paragraph" w:styleId="Descripcin">
    <w:name w:val="caption"/>
    <w:basedOn w:val="Normal"/>
    <w:next w:val="Normal"/>
    <w:uiPriority w:val="35"/>
    <w:unhideWhenUsed/>
    <w:qFormat/>
    <w:rsid w:val="002E4C43"/>
    <w:pPr>
      <w:spacing w:after="200" w:line="240" w:lineRule="auto"/>
    </w:pPr>
    <w:rPr>
      <w:i/>
      <w:iCs/>
      <w:color w:val="0E2841" w:themeColor="text2"/>
      <w:sz w:val="18"/>
      <w:szCs w:val="18"/>
    </w:rPr>
  </w:style>
  <w:style w:type="paragraph" w:styleId="Revisin">
    <w:name w:val="Revision"/>
    <w:hidden/>
    <w:uiPriority w:val="99"/>
    <w:semiHidden/>
    <w:rsid w:val="00C75A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77059">
      <w:bodyDiv w:val="1"/>
      <w:marLeft w:val="0"/>
      <w:marRight w:val="0"/>
      <w:marTop w:val="0"/>
      <w:marBottom w:val="0"/>
      <w:divBdr>
        <w:top w:val="none" w:sz="0" w:space="0" w:color="auto"/>
        <w:left w:val="none" w:sz="0" w:space="0" w:color="auto"/>
        <w:bottom w:val="none" w:sz="0" w:space="0" w:color="auto"/>
        <w:right w:val="none" w:sz="0" w:space="0" w:color="auto"/>
      </w:divBdr>
    </w:div>
    <w:div w:id="310910493">
      <w:bodyDiv w:val="1"/>
      <w:marLeft w:val="0"/>
      <w:marRight w:val="0"/>
      <w:marTop w:val="0"/>
      <w:marBottom w:val="0"/>
      <w:divBdr>
        <w:top w:val="none" w:sz="0" w:space="0" w:color="auto"/>
        <w:left w:val="none" w:sz="0" w:space="0" w:color="auto"/>
        <w:bottom w:val="none" w:sz="0" w:space="0" w:color="auto"/>
        <w:right w:val="none" w:sz="0" w:space="0" w:color="auto"/>
      </w:divBdr>
    </w:div>
    <w:div w:id="454325063">
      <w:bodyDiv w:val="1"/>
      <w:marLeft w:val="0"/>
      <w:marRight w:val="0"/>
      <w:marTop w:val="0"/>
      <w:marBottom w:val="0"/>
      <w:divBdr>
        <w:top w:val="none" w:sz="0" w:space="0" w:color="auto"/>
        <w:left w:val="none" w:sz="0" w:space="0" w:color="auto"/>
        <w:bottom w:val="none" w:sz="0" w:space="0" w:color="auto"/>
        <w:right w:val="none" w:sz="0" w:space="0" w:color="auto"/>
      </w:divBdr>
    </w:div>
    <w:div w:id="458957093">
      <w:bodyDiv w:val="1"/>
      <w:marLeft w:val="0"/>
      <w:marRight w:val="0"/>
      <w:marTop w:val="0"/>
      <w:marBottom w:val="0"/>
      <w:divBdr>
        <w:top w:val="none" w:sz="0" w:space="0" w:color="auto"/>
        <w:left w:val="none" w:sz="0" w:space="0" w:color="auto"/>
        <w:bottom w:val="none" w:sz="0" w:space="0" w:color="auto"/>
        <w:right w:val="none" w:sz="0" w:space="0" w:color="auto"/>
      </w:divBdr>
    </w:div>
    <w:div w:id="731662704">
      <w:bodyDiv w:val="1"/>
      <w:marLeft w:val="0"/>
      <w:marRight w:val="0"/>
      <w:marTop w:val="0"/>
      <w:marBottom w:val="0"/>
      <w:divBdr>
        <w:top w:val="none" w:sz="0" w:space="0" w:color="auto"/>
        <w:left w:val="none" w:sz="0" w:space="0" w:color="auto"/>
        <w:bottom w:val="none" w:sz="0" w:space="0" w:color="auto"/>
        <w:right w:val="none" w:sz="0" w:space="0" w:color="auto"/>
      </w:divBdr>
    </w:div>
    <w:div w:id="753205585">
      <w:bodyDiv w:val="1"/>
      <w:marLeft w:val="0"/>
      <w:marRight w:val="0"/>
      <w:marTop w:val="0"/>
      <w:marBottom w:val="0"/>
      <w:divBdr>
        <w:top w:val="none" w:sz="0" w:space="0" w:color="auto"/>
        <w:left w:val="none" w:sz="0" w:space="0" w:color="auto"/>
        <w:bottom w:val="none" w:sz="0" w:space="0" w:color="auto"/>
        <w:right w:val="none" w:sz="0" w:space="0" w:color="auto"/>
      </w:divBdr>
    </w:div>
    <w:div w:id="825124716">
      <w:bodyDiv w:val="1"/>
      <w:marLeft w:val="0"/>
      <w:marRight w:val="0"/>
      <w:marTop w:val="0"/>
      <w:marBottom w:val="0"/>
      <w:divBdr>
        <w:top w:val="none" w:sz="0" w:space="0" w:color="auto"/>
        <w:left w:val="none" w:sz="0" w:space="0" w:color="auto"/>
        <w:bottom w:val="none" w:sz="0" w:space="0" w:color="auto"/>
        <w:right w:val="none" w:sz="0" w:space="0" w:color="auto"/>
      </w:divBdr>
    </w:div>
    <w:div w:id="855929095">
      <w:bodyDiv w:val="1"/>
      <w:marLeft w:val="0"/>
      <w:marRight w:val="0"/>
      <w:marTop w:val="0"/>
      <w:marBottom w:val="0"/>
      <w:divBdr>
        <w:top w:val="none" w:sz="0" w:space="0" w:color="auto"/>
        <w:left w:val="none" w:sz="0" w:space="0" w:color="auto"/>
        <w:bottom w:val="none" w:sz="0" w:space="0" w:color="auto"/>
        <w:right w:val="none" w:sz="0" w:space="0" w:color="auto"/>
      </w:divBdr>
    </w:div>
    <w:div w:id="884177981">
      <w:bodyDiv w:val="1"/>
      <w:marLeft w:val="0"/>
      <w:marRight w:val="0"/>
      <w:marTop w:val="0"/>
      <w:marBottom w:val="0"/>
      <w:divBdr>
        <w:top w:val="none" w:sz="0" w:space="0" w:color="auto"/>
        <w:left w:val="none" w:sz="0" w:space="0" w:color="auto"/>
        <w:bottom w:val="none" w:sz="0" w:space="0" w:color="auto"/>
        <w:right w:val="none" w:sz="0" w:space="0" w:color="auto"/>
      </w:divBdr>
    </w:div>
    <w:div w:id="932007385">
      <w:bodyDiv w:val="1"/>
      <w:marLeft w:val="0"/>
      <w:marRight w:val="0"/>
      <w:marTop w:val="0"/>
      <w:marBottom w:val="0"/>
      <w:divBdr>
        <w:top w:val="none" w:sz="0" w:space="0" w:color="auto"/>
        <w:left w:val="none" w:sz="0" w:space="0" w:color="auto"/>
        <w:bottom w:val="none" w:sz="0" w:space="0" w:color="auto"/>
        <w:right w:val="none" w:sz="0" w:space="0" w:color="auto"/>
      </w:divBdr>
      <w:divsChild>
        <w:div w:id="919221477">
          <w:marLeft w:val="0"/>
          <w:marRight w:val="0"/>
          <w:marTop w:val="0"/>
          <w:marBottom w:val="0"/>
          <w:divBdr>
            <w:top w:val="none" w:sz="0" w:space="0" w:color="auto"/>
            <w:left w:val="none" w:sz="0" w:space="0" w:color="auto"/>
            <w:bottom w:val="none" w:sz="0" w:space="0" w:color="auto"/>
            <w:right w:val="none" w:sz="0" w:space="0" w:color="auto"/>
          </w:divBdr>
          <w:divsChild>
            <w:div w:id="1926332123">
              <w:marLeft w:val="0"/>
              <w:marRight w:val="0"/>
              <w:marTop w:val="0"/>
              <w:marBottom w:val="0"/>
              <w:divBdr>
                <w:top w:val="none" w:sz="0" w:space="0" w:color="auto"/>
                <w:left w:val="none" w:sz="0" w:space="0" w:color="auto"/>
                <w:bottom w:val="none" w:sz="0" w:space="0" w:color="auto"/>
                <w:right w:val="none" w:sz="0" w:space="0" w:color="auto"/>
              </w:divBdr>
              <w:divsChild>
                <w:div w:id="2143813692">
                  <w:marLeft w:val="0"/>
                  <w:marRight w:val="0"/>
                  <w:marTop w:val="0"/>
                  <w:marBottom w:val="0"/>
                  <w:divBdr>
                    <w:top w:val="none" w:sz="0" w:space="0" w:color="auto"/>
                    <w:left w:val="none" w:sz="0" w:space="0" w:color="auto"/>
                    <w:bottom w:val="none" w:sz="0" w:space="0" w:color="auto"/>
                    <w:right w:val="none" w:sz="0" w:space="0" w:color="auto"/>
                  </w:divBdr>
                  <w:divsChild>
                    <w:div w:id="15937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6914">
          <w:marLeft w:val="0"/>
          <w:marRight w:val="0"/>
          <w:marTop w:val="0"/>
          <w:marBottom w:val="0"/>
          <w:divBdr>
            <w:top w:val="none" w:sz="0" w:space="0" w:color="auto"/>
            <w:left w:val="none" w:sz="0" w:space="0" w:color="auto"/>
            <w:bottom w:val="none" w:sz="0" w:space="0" w:color="auto"/>
            <w:right w:val="none" w:sz="0" w:space="0" w:color="auto"/>
          </w:divBdr>
          <w:divsChild>
            <w:div w:id="1960605599">
              <w:marLeft w:val="0"/>
              <w:marRight w:val="0"/>
              <w:marTop w:val="0"/>
              <w:marBottom w:val="0"/>
              <w:divBdr>
                <w:top w:val="none" w:sz="0" w:space="0" w:color="auto"/>
                <w:left w:val="none" w:sz="0" w:space="0" w:color="auto"/>
                <w:bottom w:val="none" w:sz="0" w:space="0" w:color="auto"/>
                <w:right w:val="none" w:sz="0" w:space="0" w:color="auto"/>
              </w:divBdr>
              <w:divsChild>
                <w:div w:id="1284582236">
                  <w:marLeft w:val="0"/>
                  <w:marRight w:val="0"/>
                  <w:marTop w:val="0"/>
                  <w:marBottom w:val="0"/>
                  <w:divBdr>
                    <w:top w:val="none" w:sz="0" w:space="0" w:color="auto"/>
                    <w:left w:val="none" w:sz="0" w:space="0" w:color="auto"/>
                    <w:bottom w:val="none" w:sz="0" w:space="0" w:color="auto"/>
                    <w:right w:val="none" w:sz="0" w:space="0" w:color="auto"/>
                  </w:divBdr>
                  <w:divsChild>
                    <w:div w:id="14092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78847">
      <w:bodyDiv w:val="1"/>
      <w:marLeft w:val="0"/>
      <w:marRight w:val="0"/>
      <w:marTop w:val="0"/>
      <w:marBottom w:val="0"/>
      <w:divBdr>
        <w:top w:val="none" w:sz="0" w:space="0" w:color="auto"/>
        <w:left w:val="none" w:sz="0" w:space="0" w:color="auto"/>
        <w:bottom w:val="none" w:sz="0" w:space="0" w:color="auto"/>
        <w:right w:val="none" w:sz="0" w:space="0" w:color="auto"/>
      </w:divBdr>
    </w:div>
    <w:div w:id="1622572034">
      <w:bodyDiv w:val="1"/>
      <w:marLeft w:val="0"/>
      <w:marRight w:val="0"/>
      <w:marTop w:val="0"/>
      <w:marBottom w:val="0"/>
      <w:divBdr>
        <w:top w:val="none" w:sz="0" w:space="0" w:color="auto"/>
        <w:left w:val="none" w:sz="0" w:space="0" w:color="auto"/>
        <w:bottom w:val="none" w:sz="0" w:space="0" w:color="auto"/>
        <w:right w:val="none" w:sz="0" w:space="0" w:color="auto"/>
      </w:divBdr>
    </w:div>
    <w:div w:id="1807164704">
      <w:bodyDiv w:val="1"/>
      <w:marLeft w:val="0"/>
      <w:marRight w:val="0"/>
      <w:marTop w:val="0"/>
      <w:marBottom w:val="0"/>
      <w:divBdr>
        <w:top w:val="none" w:sz="0" w:space="0" w:color="auto"/>
        <w:left w:val="none" w:sz="0" w:space="0" w:color="auto"/>
        <w:bottom w:val="none" w:sz="0" w:space="0" w:color="auto"/>
        <w:right w:val="none" w:sz="0" w:space="0" w:color="auto"/>
      </w:divBdr>
    </w:div>
    <w:div w:id="1901011645">
      <w:bodyDiv w:val="1"/>
      <w:marLeft w:val="0"/>
      <w:marRight w:val="0"/>
      <w:marTop w:val="0"/>
      <w:marBottom w:val="0"/>
      <w:divBdr>
        <w:top w:val="none" w:sz="0" w:space="0" w:color="auto"/>
        <w:left w:val="none" w:sz="0" w:space="0" w:color="auto"/>
        <w:bottom w:val="none" w:sz="0" w:space="0" w:color="auto"/>
        <w:right w:val="none" w:sz="0" w:space="0" w:color="auto"/>
      </w:divBdr>
      <w:divsChild>
        <w:div w:id="2082676054">
          <w:marLeft w:val="640"/>
          <w:marRight w:val="0"/>
          <w:marTop w:val="0"/>
          <w:marBottom w:val="0"/>
          <w:divBdr>
            <w:top w:val="none" w:sz="0" w:space="0" w:color="auto"/>
            <w:left w:val="none" w:sz="0" w:space="0" w:color="auto"/>
            <w:bottom w:val="none" w:sz="0" w:space="0" w:color="auto"/>
            <w:right w:val="none" w:sz="0" w:space="0" w:color="auto"/>
          </w:divBdr>
        </w:div>
      </w:divsChild>
    </w:div>
    <w:div w:id="2135365899">
      <w:bodyDiv w:val="1"/>
      <w:marLeft w:val="0"/>
      <w:marRight w:val="0"/>
      <w:marTop w:val="0"/>
      <w:marBottom w:val="0"/>
      <w:divBdr>
        <w:top w:val="none" w:sz="0" w:space="0" w:color="auto"/>
        <w:left w:val="none" w:sz="0" w:space="0" w:color="auto"/>
        <w:bottom w:val="none" w:sz="0" w:space="0" w:color="auto"/>
        <w:right w:val="none" w:sz="0" w:space="0" w:color="auto"/>
      </w:divBdr>
      <w:divsChild>
        <w:div w:id="829714708">
          <w:marLeft w:val="640"/>
          <w:marRight w:val="0"/>
          <w:marTop w:val="0"/>
          <w:marBottom w:val="0"/>
          <w:divBdr>
            <w:top w:val="none" w:sz="0" w:space="0" w:color="auto"/>
            <w:left w:val="none" w:sz="0" w:space="0" w:color="auto"/>
            <w:bottom w:val="none" w:sz="0" w:space="0" w:color="auto"/>
            <w:right w:val="none" w:sz="0" w:space="0" w:color="auto"/>
          </w:divBdr>
        </w:div>
        <w:div w:id="1485731955">
          <w:marLeft w:val="640"/>
          <w:marRight w:val="0"/>
          <w:marTop w:val="0"/>
          <w:marBottom w:val="0"/>
          <w:divBdr>
            <w:top w:val="none" w:sz="0" w:space="0" w:color="auto"/>
            <w:left w:val="none" w:sz="0" w:space="0" w:color="auto"/>
            <w:bottom w:val="none" w:sz="0" w:space="0" w:color="auto"/>
            <w:right w:val="none" w:sz="0" w:space="0" w:color="auto"/>
          </w:divBdr>
        </w:div>
        <w:div w:id="9675225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CC9FF7E-5EA4-4C98-9344-47FCE5CD61B6}"/>
      </w:docPartPr>
      <w:docPartBody>
        <w:p w:rsidR="00AB1F38" w:rsidRDefault="00252B2F">
          <w:r w:rsidRPr="004A2BEA">
            <w:rPr>
              <w:rStyle w:val="Textodelmarcadordeposicin"/>
            </w:rPr>
            <w:t>Haga clic o pulse aquí para escribir texto.</w:t>
          </w:r>
        </w:p>
      </w:docPartBody>
    </w:docPart>
    <w:docPart>
      <w:docPartPr>
        <w:name w:val="C509BE75482F422F819E8E6E161045B7"/>
        <w:category>
          <w:name w:val="General"/>
          <w:gallery w:val="placeholder"/>
        </w:category>
        <w:types>
          <w:type w:val="bbPlcHdr"/>
        </w:types>
        <w:behaviors>
          <w:behavior w:val="content"/>
        </w:behaviors>
        <w:guid w:val="{AD947DB5-D672-4F8E-8B1E-25D321CFA456}"/>
      </w:docPartPr>
      <w:docPartBody>
        <w:p w:rsidR="00AB1F38" w:rsidRDefault="00252B2F" w:rsidP="00252B2F">
          <w:pPr>
            <w:pStyle w:val="C509BE75482F422F819E8E6E161045B7"/>
          </w:pPr>
          <w:r w:rsidRPr="004A2BEA">
            <w:rPr>
              <w:rStyle w:val="Textodelmarcadordeposicin"/>
            </w:rPr>
            <w:t>Haga clic o pulse aquí para escribir texto.</w:t>
          </w:r>
        </w:p>
      </w:docPartBody>
    </w:docPart>
    <w:docPart>
      <w:docPartPr>
        <w:name w:val="E0ADE51474034986BB4A8EA7BF577649"/>
        <w:category>
          <w:name w:val="General"/>
          <w:gallery w:val="placeholder"/>
        </w:category>
        <w:types>
          <w:type w:val="bbPlcHdr"/>
        </w:types>
        <w:behaviors>
          <w:behavior w:val="content"/>
        </w:behaviors>
        <w:guid w:val="{28377F9A-5E75-497D-9C55-2796CD46477A}"/>
      </w:docPartPr>
      <w:docPartBody>
        <w:p w:rsidR="00AB1F38" w:rsidRDefault="00252B2F" w:rsidP="00252B2F">
          <w:pPr>
            <w:pStyle w:val="E0ADE51474034986BB4A8EA7BF577649"/>
          </w:pPr>
          <w:r w:rsidRPr="004A2BE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2F"/>
    <w:rsid w:val="002420A2"/>
    <w:rsid w:val="00252B2F"/>
    <w:rsid w:val="002E6897"/>
    <w:rsid w:val="00AB1F38"/>
    <w:rsid w:val="00C20951"/>
    <w:rsid w:val="00C46694"/>
    <w:rsid w:val="00E47F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52B2F"/>
    <w:rPr>
      <w:color w:val="666666"/>
    </w:rPr>
  </w:style>
  <w:style w:type="paragraph" w:customStyle="1" w:styleId="C509BE75482F422F819E8E6E161045B7">
    <w:name w:val="C509BE75482F422F819E8E6E161045B7"/>
    <w:rsid w:val="00252B2F"/>
  </w:style>
  <w:style w:type="paragraph" w:customStyle="1" w:styleId="E0ADE51474034986BB4A8EA7BF577649">
    <w:name w:val="E0ADE51474034986BB4A8EA7BF577649"/>
    <w:rsid w:val="00252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262478-EC04-4C2B-AA1F-A4C6724EB00A}">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553a9324-8d71-4037-a815-8130397e7004&quot;,&quot;properties&quot;:{&quot;noteIndex&quot;:0},&quot;isEdited&quot;:false,&quot;manualOverride&quot;:{&quot;isManuallyOverridden&quot;:false,&quot;citeprocText&quot;:&quot;[1]&quot;,&quot;manualOverrideText&quot;:&quot;&quot;},&quot;citationTag&quot;:&quot;MENDELEY_CITATION_v3_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c3cfafda-e8ba-361b-aa32-0a100f2c1e74&quot;,&quot;itemData&quot;:{&quot;type&quot;:&quot;article-journal&quot;,&quot;id&quot;:&quot;c3cfafda-e8ba-361b-aa32-0a100f2c1e74&quot;,&quot;title&quot;:&quot;Convolutional Neural Network for Automatic Pneumonia Detection in Chest Radiography&quot;,&quot;author&quot;:[{&quot;family&quot;:&quot;Khoiriyah&quot;,&quot;given&quot;:&quot;Septy Aminatul&quot;,&quot;parse-names&quot;:false,&quot;dropping-particle&quot;:&quot;&quot;,&quot;non-dropping-particle&quot;:&quot;&quot;},{&quot;family&quot;:&quot;Basofi&quot;,&quot;given&quot;:&quot;Arif&quot;,&quot;parse-names&quot;:false,&quot;dropping-particle&quot;:&quot;&quot;,&quot;non-dropping-particle&quot;:&quot;&quot;},{&quot;family&quot;:&quot;Fariza&quot;,&quot;given&quot;:&quot;Arna&quot;,&quot;parse-names&quot;:false,&quot;dropping-particle&quot;:&quot;&quot;,&quot;non-dropping-particle&quot;:&quot;&quot;}],&quot;container-title&quot;:&quot;IES 2020 - International Electronics Symposium: The Role of Autonomous and Intelligent Systems for Human Life and Comfort&quot;,&quot;accessed&quot;:{&quot;date-parts&quot;:[[2024,5,24]]},&quot;DOI&quot;:&quot;10.1109/IES50839.2020.9231540&quot;,&quot;ISBN&quot;:&quot;9781728195308&quot;,&quot;issued&quot;:{&quot;date-parts&quot;:[[2020,9,1]]},&quot;page&quot;:&quot;476-480&quot;,&quot;abstract&quot;:&quot;X-ray imagery is a non-invasive method that involves exposure to small doses of ionizing radiation to parts of the body to help doctors diagnose diseases, including pneumonia. Detecting pneumonia on a chest X-ray image can be difficult for radiologists because X-ray images are often unclear, overlap with other diagnoses, and approach many other abnormalities. The automated method was developed as a decision support tool to help doctors diagnose pneumonia. This paper proposes different deep convolution neural network architectures with an augmentation strategy to classify the pneumonia detection from the chest X-ray images. We use three convolution layers and three classification layers (fully connected). Resize, flip, and rotation augmentation strategy to avoid overfitting. The experiment result shows that the augmentation strategy on the proposed CNN's architecture results in an accuracy value of 83,38% while on without augmentation result accuracy value 80,25%. The small difference between prediction results with the augmentation strategy and without the augmentation strategy shows that the proposed CNN's architecture can train small datasets.&quot;,&quot;publisher&quot;:&quot;Institute of Electrical and Electronics Engineers Inc.&quot;,&quot;container-title-short&quot;:&quot;&quot;},&quot;isTemporary&quot;:false,&quot;suppress-author&quot;:false,&quot;composite&quot;:false,&quot;author-only&quot;:false}]},{&quot;citationID&quot;:&quot;MENDELEY_CITATION_ccdd6c2a-decd-4a50-bbd2-0579a7e1aa46&quot;,&quot;properties&quot;:{&quot;noteIndex&quot;:0},&quot;isEdited&quot;:false,&quot;manualOverride&quot;:{&quot;isManuallyOverridden&quot;:false,&quot;citeprocText&quot;:&quot;[2]&quot;,&quot;manualOverrideText&quot;:&quot;&quot;},&quot;citationTag&quot;:&quot;MENDELEY_CITATION_v3_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&quot;,&quot;citationItems&quot;:[{&quot;id&quot;:&quot;3d7290c9-6dd8-3f03-bf72-042b0e9efe85&quot;,&quot;itemData&quot;:{&quot;type&quot;:&quot;article-journal&quot;,&quot;id&quot;:&quot;3d7290c9-6dd8-3f03-bf72-042b0e9efe85&quot;,&quot;title&quot;:&quot;Detection of gastritis by a deep convolutional neural network from double-contrast upper gastrointestinal barium X-ray radiography&quot;,&quot;author&quot;:[{&quot;family&quot;:&quot;Togo&quot;,&quot;given&quot;:&quot;Ren&quot;,&quot;parse-names&quot;:false,&quot;dropping-particle&quot;:&quot;&quot;,&quot;non-dropping-particle&quot;:&quot;&quot;},{&quot;family&quot;:&quot;Yamamichi&quot;,&quot;given&quot;:&quot;Nobutake&quot;,&quot;parse-names&quot;:false,&quot;dropping-particle&quot;:&quot;&quot;,&quot;non-dropping-particle&quot;:&quot;&quot;},{&quot;family&quot;:&quot;Mabe&quot;,&quot;given&quot;:&quot;• Katsuhiro&quot;,&quot;parse-names&quot;:false,&quot;dropping-particle&quot;:&quot;&quot;,&quot;non-dropping-particle&quot;:&quot;&quot;},{&quot;family&quot;:&quot;Takahashi&quot;,&quot;given&quot;:&quot;Yu&quot;,&quot;parse-names&quot;:false,&quot;dropping-particle&quot;:&quot;&quot;,&quot;non-dropping-particle&quot;:&quot;&quot;},{&quot;family&quot;:&quot;Chihiro Takeuchi&quot;,&quot;given&quot;:&quot;•&quot;,&quot;parse-names&quot;:false,&quot;dropping-particle&quot;:&quot;&quot;,&quot;non-dropping-particle&quot;:&quot;&quot;},{&quot;family&quot;:&quot;Kato&quot;,&quot;given&quot;:&quot;• Mototsugu&quot;,&quot;parse-names&quot;:false,&quot;dropping-particle&quot;:&quot;&quot;,&quot;non-dropping-particle&quot;:&quot;&quot;},{&quot;family&quot;:&quot;Sakamoto&quot;,&quot;given&quot;:&quot;Naoya&quot;,&quot;parse-names&quot;:false,&quot;dropping-particle&quot;:&quot;&quot;,&quot;non-dropping-particle&quot;:&quot;&quot;},{&quot;family&quot;:&quot;Kenta Ishihara&quot;,&quot;given&quot;:&quot;•&quot;,&quot;parse-names&quot;:false,&quot;dropping-particle&quot;:&quot;&quot;,&quot;non-dropping-particle&quot;:&quot;&quot;},{&quot;family&quot;:&quot;Ogawa&quot;,&quot;given&quot;:&quot;Takahiro&quot;,&quot;parse-names&quot;:false,&quot;dropping-particle&quot;:&quot;&quot;,&quot;non-dropping-particle&quot;:&quot;&quot;},{&quot;family&quot;:&quot;Haseyama&quot;,&quot;given&quot;:&quot;• Miki&quot;,&quot;parse-names&quot;:false,&quot;dropping-particle&quot;:&quot;&quot;,&quot;non-dropping-particle&quot;:&quot;&quot;}],&quot;container-title&quot;:&quot;Journal of Gastroenterology&quot;,&quot;container-title-short&quot;:&quot;J Gastroenterol&quot;,&quot;accessed&quot;:{&quot;date-parts&quot;:[[2024,5,24]]},&quot;DOI&quot;:&quot;10.1007/s00535-018-1514-7&quot;,&quot;ISBN&quot;:&quot;0053501815147&quot;,&quot;URL&quot;:&quot;https://doi.org/10.1007/s00535-018-1514-7&quot;,&quot;abstract&quot;:&quot;Background Deep learning has become a new trend of image recognition tasks in the field of medicine. We developed an automated gastritis detection system using double-contrast upper gastrointestinal barium X-ray radiography. Methods A total of 6520 gastric X-ray images obtained from 815 subjects were analyzed. We designed a deep convolutional neural network (DCNN)-based gastritis detection scheme and evaluated the effectiveness of our method. The detection performance of our method was compared with that of ABC (D) stratification. Results Sensitivity, specificity, and harmonic mean of sensitivity and specificity of our method were 0.962, 0.983, and 0.972, respectively, and those of ABC (D) stratification were 0.925, 0.998, and 0.960, respectively. Although there were 18 false negative cases in ABC (D) stratification, 14 of those 18 cases were correctly classified into the positive group by our method. Conclusions Deep learning techniques may be effective for evaluation of gastritis/non-gastritis. Collaborative use of DCNN-based gastritis detection systems and ABC (D) stratification will provide more reliable gastric cancer risk information. Keywords Deep convolutional neural network Á Artificial intelligence Á Gastritis Á Double-contrast upper gastrointestinal barium X-ray radiography Abbreviations DCNN Deep convolutional neural network Ha Harmonic mean H. pylori Helicobacter pylori PG Pepsinogen ROC curve Receiver operating characteristic curve ROI Region of interest Se Sensitivity Sp Specificity UGI-ES Upper gastrointestinal endoscopy UGI-XR Double-contrast upper gastrointestinal barium X-ray radiography&quot;,&quot;volume&quot;:&quot;54&quot;},&quot;isTemporary&quot;:false,&quot;suppress-author&quot;:false,&quot;composite&quot;:false,&quot;author-only&quot;:false}]},{&quot;citationID&quot;:&quot;MENDELEY_CITATION_0b44741c-160d-453d-9016-ae7427170f26&quot;,&quot;properties&quot;:{&quot;noteIndex&quot;:0},&quot;isEdited&quot;:false,&quot;manualOverride&quot;:{&quot;isManuallyOverridden&quot;:false,&quot;citeprocText&quot;:&quot;[3]&quot;,&quot;manualOverrideText&quot;:&quot;&quot;},&quot;citationTag&quot;:&quot;MENDELEY_CITATION_v3_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&quot;,&quot;citationItems&quot;:[{&quot;id&quot;:&quot;bec18cf1-b2a8-3b36-bbc6-98e420c30f0f&quot;,&quot;itemData&quot;:{&quot;type&quot;:&quot;webpage&quot;,&quot;id&quot;:&quot;bec18cf1-b2a8-3b36-bbc6-98e420c30f0f&quot;,&quot;title&quot;:&quot;Fracture detection using x-ray images&quot;,&quot;accessed&quot;:{&quot;date-parts&quot;:[[2024,5,24]]},&quot;URL&quot;:&quot;https://www.kaggle.com/datasets/devbatrax/fracture-detection-using-x-ray-images/data&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674E5-4525-487A-BC11-7165EA0E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5182</TotalTime>
  <Pages>4</Pages>
  <Words>1342</Words>
  <Characters>7385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García Aguirre</dc:creator>
  <cp:keywords/>
  <dc:description/>
  <cp:lastModifiedBy>Juan José García Aguirre</cp:lastModifiedBy>
  <cp:revision>11</cp:revision>
  <dcterms:created xsi:type="dcterms:W3CDTF">2024-05-23T23:12:00Z</dcterms:created>
  <dcterms:modified xsi:type="dcterms:W3CDTF">2024-05-27T14:18:00Z</dcterms:modified>
</cp:coreProperties>
</file>